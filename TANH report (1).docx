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749A" w14:textId="58E33909" w:rsidR="00770F46" w:rsidRPr="00957DA1" w:rsidRDefault="00770F46" w:rsidP="00957DA1">
      <w:pPr>
        <w:jc w:val="center"/>
        <w:rPr>
          <w:b/>
          <w:bCs/>
          <w:sz w:val="36"/>
          <w:szCs w:val="36"/>
        </w:rPr>
      </w:pPr>
      <w:r w:rsidRPr="00957DA1">
        <w:rPr>
          <w:b/>
          <w:bCs/>
          <w:sz w:val="36"/>
          <w:szCs w:val="36"/>
        </w:rPr>
        <w:t>A REPORT</w:t>
      </w:r>
    </w:p>
    <w:p w14:paraId="3A4615AE" w14:textId="77777777" w:rsidR="00770F46" w:rsidRPr="00957DA1" w:rsidRDefault="00770F46" w:rsidP="00957DA1">
      <w:pPr>
        <w:jc w:val="center"/>
        <w:rPr>
          <w:b/>
          <w:bCs/>
          <w:sz w:val="36"/>
          <w:szCs w:val="36"/>
        </w:rPr>
      </w:pPr>
    </w:p>
    <w:p w14:paraId="6A3E6B01" w14:textId="200FFDC4" w:rsidR="00770F46" w:rsidRPr="00957DA1" w:rsidRDefault="00770F46" w:rsidP="00957DA1">
      <w:pPr>
        <w:jc w:val="center"/>
        <w:rPr>
          <w:b/>
          <w:bCs/>
          <w:sz w:val="36"/>
          <w:szCs w:val="36"/>
        </w:rPr>
      </w:pPr>
      <w:r w:rsidRPr="00957DA1">
        <w:rPr>
          <w:b/>
          <w:bCs/>
          <w:sz w:val="36"/>
          <w:szCs w:val="36"/>
        </w:rPr>
        <w:t>ON</w:t>
      </w:r>
    </w:p>
    <w:p w14:paraId="779BE711" w14:textId="77777777" w:rsidR="00770F46" w:rsidRPr="00957DA1" w:rsidRDefault="00770F46" w:rsidP="00957DA1">
      <w:pPr>
        <w:jc w:val="center"/>
        <w:rPr>
          <w:b/>
          <w:bCs/>
          <w:sz w:val="36"/>
          <w:szCs w:val="36"/>
        </w:rPr>
      </w:pPr>
    </w:p>
    <w:p w14:paraId="32FC71FC" w14:textId="0C2335A9" w:rsidR="00770F46" w:rsidRPr="00957DA1" w:rsidRDefault="00770F46" w:rsidP="00957DA1">
      <w:pPr>
        <w:jc w:val="center"/>
        <w:rPr>
          <w:b/>
          <w:bCs/>
          <w:sz w:val="36"/>
          <w:szCs w:val="36"/>
        </w:rPr>
      </w:pPr>
      <w:bookmarkStart w:id="0" w:name="_Hlk52361274"/>
      <w:r w:rsidRPr="00957DA1">
        <w:rPr>
          <w:b/>
          <w:bCs/>
          <w:sz w:val="36"/>
          <w:szCs w:val="36"/>
        </w:rPr>
        <w:t>Implementation of Tanh function on FPGA</w:t>
      </w:r>
    </w:p>
    <w:p w14:paraId="3DCE597B" w14:textId="513DE04A" w:rsidR="00770F46" w:rsidRPr="00957DA1" w:rsidRDefault="00770F46" w:rsidP="00957DA1">
      <w:pPr>
        <w:jc w:val="center"/>
        <w:rPr>
          <w:b/>
          <w:bCs/>
          <w:sz w:val="36"/>
          <w:szCs w:val="36"/>
        </w:rPr>
      </w:pPr>
      <w:r w:rsidRPr="00957DA1">
        <w:rPr>
          <w:b/>
          <w:bCs/>
          <w:sz w:val="36"/>
          <w:szCs w:val="36"/>
        </w:rPr>
        <w:t>Area and Speed Optimization</w:t>
      </w:r>
    </w:p>
    <w:bookmarkEnd w:id="0"/>
    <w:p w14:paraId="19AD9F4D" w14:textId="77777777" w:rsidR="00770F46" w:rsidRPr="00957DA1" w:rsidRDefault="00770F46" w:rsidP="00957DA1">
      <w:pPr>
        <w:jc w:val="center"/>
        <w:rPr>
          <w:sz w:val="36"/>
          <w:szCs w:val="36"/>
        </w:rPr>
      </w:pPr>
    </w:p>
    <w:p w14:paraId="34C4FCC7" w14:textId="77777777" w:rsidR="00770F46" w:rsidRPr="00957DA1" w:rsidRDefault="00770F46" w:rsidP="00957DA1">
      <w:pPr>
        <w:jc w:val="center"/>
        <w:rPr>
          <w:b/>
          <w:bCs/>
          <w:sz w:val="36"/>
          <w:szCs w:val="36"/>
        </w:rPr>
      </w:pPr>
      <w:r w:rsidRPr="00957DA1">
        <w:rPr>
          <w:b/>
          <w:bCs/>
          <w:sz w:val="36"/>
          <w:szCs w:val="36"/>
        </w:rPr>
        <w:t>By</w:t>
      </w:r>
    </w:p>
    <w:p w14:paraId="436EB881" w14:textId="131E9851" w:rsidR="00770F46" w:rsidRDefault="00770F46" w:rsidP="00957DA1">
      <w:pPr>
        <w:jc w:val="cente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834"/>
      </w:tblGrid>
      <w:tr w:rsidR="00957DA1" w:rsidRPr="00957DA1" w14:paraId="7F0B801D" w14:textId="77777777" w:rsidTr="00957DA1">
        <w:tc>
          <w:tcPr>
            <w:tcW w:w="6516" w:type="dxa"/>
          </w:tcPr>
          <w:p w14:paraId="42ABEDB5" w14:textId="2601097F" w:rsidR="00957DA1" w:rsidRPr="00957DA1" w:rsidRDefault="00957DA1" w:rsidP="00957DA1">
            <w:pPr>
              <w:spacing w:line="276" w:lineRule="auto"/>
              <w:rPr>
                <w:b/>
                <w:bCs/>
                <w:sz w:val="28"/>
                <w:szCs w:val="28"/>
              </w:rPr>
            </w:pPr>
            <w:r w:rsidRPr="00957DA1">
              <w:rPr>
                <w:b/>
                <w:bCs/>
                <w:sz w:val="28"/>
                <w:szCs w:val="28"/>
              </w:rPr>
              <w:t>Name of the student</w:t>
            </w:r>
          </w:p>
        </w:tc>
        <w:tc>
          <w:tcPr>
            <w:tcW w:w="2834" w:type="dxa"/>
          </w:tcPr>
          <w:p w14:paraId="58CB01A8" w14:textId="437A0E0E" w:rsidR="00957DA1" w:rsidRPr="00957DA1" w:rsidRDefault="00957DA1" w:rsidP="00957DA1">
            <w:pPr>
              <w:spacing w:line="276" w:lineRule="auto"/>
              <w:rPr>
                <w:b/>
                <w:bCs/>
                <w:sz w:val="28"/>
                <w:szCs w:val="28"/>
              </w:rPr>
            </w:pPr>
            <w:r w:rsidRPr="00957DA1">
              <w:rPr>
                <w:b/>
                <w:bCs/>
                <w:sz w:val="28"/>
                <w:szCs w:val="28"/>
              </w:rPr>
              <w:t>ID No</w:t>
            </w:r>
          </w:p>
        </w:tc>
      </w:tr>
      <w:tr w:rsidR="00957DA1" w:rsidRPr="00957DA1" w14:paraId="579E6358" w14:textId="77777777" w:rsidTr="00957DA1">
        <w:tc>
          <w:tcPr>
            <w:tcW w:w="6516" w:type="dxa"/>
          </w:tcPr>
          <w:p w14:paraId="7D161660" w14:textId="77777777" w:rsidR="00957DA1" w:rsidRPr="00957DA1" w:rsidRDefault="00957DA1" w:rsidP="00957DA1">
            <w:pPr>
              <w:spacing w:line="276" w:lineRule="auto"/>
              <w:rPr>
                <w:b/>
                <w:bCs/>
                <w:sz w:val="28"/>
                <w:szCs w:val="28"/>
              </w:rPr>
            </w:pPr>
            <w:r w:rsidRPr="00957DA1">
              <w:rPr>
                <w:b/>
                <w:bCs/>
                <w:sz w:val="28"/>
                <w:szCs w:val="28"/>
              </w:rPr>
              <w:t>Shantanu Nigam</w:t>
            </w:r>
          </w:p>
          <w:p w14:paraId="773EE2ED" w14:textId="10D601F7" w:rsidR="00957DA1" w:rsidRPr="00957DA1" w:rsidRDefault="00957DA1" w:rsidP="00957DA1">
            <w:pPr>
              <w:spacing w:line="276" w:lineRule="auto"/>
              <w:rPr>
                <w:b/>
                <w:bCs/>
                <w:sz w:val="28"/>
                <w:szCs w:val="28"/>
              </w:rPr>
            </w:pPr>
          </w:p>
        </w:tc>
        <w:tc>
          <w:tcPr>
            <w:tcW w:w="2834" w:type="dxa"/>
          </w:tcPr>
          <w:p w14:paraId="42948AD2" w14:textId="6EFED5DA" w:rsidR="00957DA1" w:rsidRPr="00957DA1" w:rsidRDefault="00957DA1" w:rsidP="00957DA1">
            <w:pPr>
              <w:spacing w:line="276" w:lineRule="auto"/>
              <w:rPr>
                <w:b/>
                <w:bCs/>
                <w:sz w:val="28"/>
                <w:szCs w:val="28"/>
              </w:rPr>
            </w:pPr>
            <w:r w:rsidRPr="00957DA1">
              <w:rPr>
                <w:b/>
                <w:bCs/>
                <w:sz w:val="28"/>
                <w:szCs w:val="28"/>
              </w:rPr>
              <w:t>2017A8PS0399P</w:t>
            </w:r>
          </w:p>
        </w:tc>
      </w:tr>
    </w:tbl>
    <w:p w14:paraId="37C258EE" w14:textId="77777777" w:rsidR="00957DA1" w:rsidRPr="00957DA1" w:rsidRDefault="00957DA1" w:rsidP="00957DA1">
      <w:pPr>
        <w:rPr>
          <w:b/>
          <w:bCs/>
          <w:sz w:val="24"/>
          <w:szCs w:val="24"/>
        </w:rPr>
      </w:pPr>
    </w:p>
    <w:p w14:paraId="09A9050F" w14:textId="77777777" w:rsidR="00770F46" w:rsidRPr="0031799C" w:rsidRDefault="00770F46" w:rsidP="00957DA1">
      <w:pPr>
        <w:jc w:val="center"/>
      </w:pPr>
      <w:r w:rsidRPr="0031799C">
        <w:rPr>
          <w:noProof/>
          <w:sz w:val="28"/>
        </w:rPr>
        <w:drawing>
          <wp:anchor distT="0" distB="0" distL="114300" distR="114300" simplePos="0" relativeHeight="251659264" behindDoc="0" locked="0" layoutInCell="1" allowOverlap="1" wp14:anchorId="20D85B83" wp14:editId="4B64CADC">
            <wp:simplePos x="0" y="0"/>
            <wp:positionH relativeFrom="margin">
              <wp:align>center</wp:align>
            </wp:positionH>
            <wp:positionV relativeFrom="paragraph">
              <wp:posOffset>6985</wp:posOffset>
            </wp:positionV>
            <wp:extent cx="1817370" cy="1817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7370" cy="1817370"/>
                    </a:xfrm>
                    <a:prstGeom prst="rect">
                      <a:avLst/>
                    </a:prstGeom>
                  </pic:spPr>
                </pic:pic>
              </a:graphicData>
            </a:graphic>
            <wp14:sizeRelH relativeFrom="margin">
              <wp14:pctWidth>0</wp14:pctWidth>
            </wp14:sizeRelH>
            <wp14:sizeRelV relativeFrom="margin">
              <wp14:pctHeight>0</wp14:pctHeight>
            </wp14:sizeRelV>
          </wp:anchor>
        </w:drawing>
      </w:r>
    </w:p>
    <w:p w14:paraId="3433BBE9" w14:textId="77777777" w:rsidR="00770F46" w:rsidRPr="0031799C" w:rsidRDefault="00770F46" w:rsidP="00957DA1">
      <w:pPr>
        <w:jc w:val="center"/>
        <w:rPr>
          <w:sz w:val="28"/>
        </w:rPr>
      </w:pPr>
    </w:p>
    <w:p w14:paraId="3FBC9A9C" w14:textId="77777777" w:rsidR="00770F46" w:rsidRPr="0031799C" w:rsidRDefault="00770F46" w:rsidP="00957DA1">
      <w:pPr>
        <w:jc w:val="center"/>
        <w:rPr>
          <w:sz w:val="28"/>
        </w:rPr>
      </w:pPr>
    </w:p>
    <w:p w14:paraId="418418A8" w14:textId="77777777" w:rsidR="00770F46" w:rsidRPr="0031799C" w:rsidRDefault="00770F46" w:rsidP="00957DA1">
      <w:pPr>
        <w:jc w:val="center"/>
        <w:rPr>
          <w:sz w:val="28"/>
        </w:rPr>
      </w:pPr>
    </w:p>
    <w:p w14:paraId="03B2B189" w14:textId="77777777" w:rsidR="00770F46" w:rsidRPr="0031799C" w:rsidRDefault="00770F46" w:rsidP="00957DA1">
      <w:pPr>
        <w:jc w:val="center"/>
        <w:rPr>
          <w:sz w:val="28"/>
        </w:rPr>
      </w:pPr>
    </w:p>
    <w:p w14:paraId="795199B3" w14:textId="77777777" w:rsidR="00770F46" w:rsidRPr="0031799C" w:rsidRDefault="00770F46" w:rsidP="00957DA1">
      <w:pPr>
        <w:jc w:val="center"/>
        <w:rPr>
          <w:sz w:val="28"/>
        </w:rPr>
      </w:pPr>
    </w:p>
    <w:p w14:paraId="4A826C6D" w14:textId="77777777" w:rsidR="00770F46" w:rsidRPr="0031799C" w:rsidRDefault="00770F46" w:rsidP="00957DA1">
      <w:pPr>
        <w:jc w:val="center"/>
        <w:rPr>
          <w:sz w:val="28"/>
        </w:rPr>
      </w:pPr>
    </w:p>
    <w:p w14:paraId="279AFBF3" w14:textId="1FC46575" w:rsidR="00770F46" w:rsidRDefault="00770F46" w:rsidP="00957DA1">
      <w:pPr>
        <w:jc w:val="center"/>
        <w:rPr>
          <w:sz w:val="28"/>
        </w:rPr>
      </w:pPr>
    </w:p>
    <w:p w14:paraId="4C74F316" w14:textId="3D9E7051" w:rsidR="00957DA1" w:rsidRDefault="00957DA1" w:rsidP="00957DA1">
      <w:pPr>
        <w:jc w:val="center"/>
        <w:rPr>
          <w:sz w:val="28"/>
        </w:rPr>
      </w:pPr>
    </w:p>
    <w:p w14:paraId="2DAED6C9" w14:textId="77777777" w:rsidR="00957DA1" w:rsidRPr="0031799C" w:rsidRDefault="00957DA1" w:rsidP="00957DA1">
      <w:pPr>
        <w:rPr>
          <w:sz w:val="28"/>
        </w:rPr>
      </w:pPr>
    </w:p>
    <w:p w14:paraId="101690BC" w14:textId="1413A22B" w:rsidR="00770F46" w:rsidRPr="00957DA1" w:rsidRDefault="00770F46" w:rsidP="00957DA1">
      <w:pPr>
        <w:jc w:val="center"/>
        <w:rPr>
          <w:rFonts w:ascii="Times New Roman" w:hAnsi="Times New Roman"/>
          <w:b/>
          <w:bCs/>
          <w:sz w:val="32"/>
          <w:szCs w:val="32"/>
        </w:rPr>
      </w:pPr>
      <w:r w:rsidRPr="00957DA1">
        <w:rPr>
          <w:rFonts w:ascii="Times New Roman" w:hAnsi="Times New Roman"/>
          <w:b/>
          <w:bCs/>
          <w:sz w:val="32"/>
          <w:szCs w:val="32"/>
        </w:rPr>
        <w:t>Under the mentorship of</w:t>
      </w:r>
    </w:p>
    <w:p w14:paraId="4CBB41C1" w14:textId="77777777" w:rsidR="00770F46" w:rsidRPr="00957DA1" w:rsidRDefault="00770F46" w:rsidP="00957DA1">
      <w:pPr>
        <w:jc w:val="center"/>
        <w:rPr>
          <w:b/>
          <w:bCs/>
          <w:sz w:val="24"/>
          <w:szCs w:val="24"/>
        </w:rPr>
      </w:pPr>
    </w:p>
    <w:p w14:paraId="22A16BF2" w14:textId="741DF26B" w:rsidR="00770F46" w:rsidRPr="00957DA1" w:rsidRDefault="00770F46" w:rsidP="00957DA1">
      <w:pPr>
        <w:jc w:val="center"/>
        <w:rPr>
          <w:b/>
          <w:bCs/>
          <w:sz w:val="28"/>
          <w:szCs w:val="28"/>
        </w:rPr>
      </w:pPr>
      <w:r w:rsidRPr="00957DA1">
        <w:rPr>
          <w:b/>
          <w:bCs/>
          <w:sz w:val="28"/>
          <w:szCs w:val="28"/>
        </w:rPr>
        <w:t>Dr Karri Babu Ravi Teja</w:t>
      </w:r>
    </w:p>
    <w:p w14:paraId="439796FE" w14:textId="0072F002" w:rsidR="00957DA1" w:rsidRPr="00E02051" w:rsidRDefault="00770F46" w:rsidP="00E02051">
      <w:pPr>
        <w:jc w:val="center"/>
        <w:rPr>
          <w:sz w:val="28"/>
          <w:szCs w:val="28"/>
        </w:rPr>
      </w:pPr>
      <w:r w:rsidRPr="00957DA1">
        <w:rPr>
          <w:b/>
          <w:bCs/>
          <w:sz w:val="28"/>
          <w:szCs w:val="28"/>
        </w:rPr>
        <w:t>Assistant Professor, EEE Department</w:t>
      </w:r>
    </w:p>
    <w:p w14:paraId="0FD5A69B" w14:textId="77777777" w:rsidR="00957DA1" w:rsidRPr="00957DA1" w:rsidRDefault="00957DA1" w:rsidP="00957DA1">
      <w:pPr>
        <w:jc w:val="center"/>
        <w:rPr>
          <w:b/>
          <w:bCs/>
          <w:sz w:val="28"/>
          <w:szCs w:val="28"/>
        </w:rPr>
      </w:pPr>
    </w:p>
    <w:p w14:paraId="0443336B" w14:textId="21183663" w:rsidR="00770F46" w:rsidRPr="00957DA1" w:rsidRDefault="00770F46" w:rsidP="00957DA1">
      <w:pPr>
        <w:jc w:val="center"/>
        <w:rPr>
          <w:b/>
          <w:bCs/>
          <w:sz w:val="28"/>
          <w:szCs w:val="28"/>
        </w:rPr>
      </w:pPr>
    </w:p>
    <w:p w14:paraId="640CE142" w14:textId="77777777" w:rsidR="00770F46" w:rsidRPr="00957DA1" w:rsidRDefault="00770F46" w:rsidP="00957DA1">
      <w:pPr>
        <w:jc w:val="center"/>
        <w:rPr>
          <w:b/>
          <w:bCs/>
          <w:sz w:val="28"/>
          <w:szCs w:val="28"/>
        </w:rPr>
      </w:pPr>
    </w:p>
    <w:p w14:paraId="4E3A5458" w14:textId="1AEBA713" w:rsidR="00770F46" w:rsidRPr="00957DA1" w:rsidRDefault="00770F46" w:rsidP="00957DA1">
      <w:pPr>
        <w:jc w:val="center"/>
        <w:rPr>
          <w:b/>
          <w:bCs/>
          <w:sz w:val="28"/>
          <w:szCs w:val="28"/>
        </w:rPr>
      </w:pPr>
      <w:proofErr w:type="gramStart"/>
      <w:r w:rsidRPr="00957DA1">
        <w:rPr>
          <w:b/>
          <w:bCs/>
          <w:sz w:val="28"/>
          <w:szCs w:val="28"/>
        </w:rPr>
        <w:t>BIRLA  INSTITUTE</w:t>
      </w:r>
      <w:proofErr w:type="gramEnd"/>
      <w:r w:rsidRPr="00957DA1">
        <w:rPr>
          <w:b/>
          <w:bCs/>
          <w:sz w:val="28"/>
          <w:szCs w:val="28"/>
        </w:rPr>
        <w:t xml:space="preserve">  OF TECHNOLOGY &amp; SCIENCE, PILANI</w:t>
      </w:r>
    </w:p>
    <w:p w14:paraId="2EC296BA" w14:textId="77777777" w:rsidR="00770F46" w:rsidRPr="00957DA1" w:rsidRDefault="00770F46" w:rsidP="00957DA1">
      <w:pPr>
        <w:jc w:val="center"/>
        <w:rPr>
          <w:b/>
          <w:bCs/>
          <w:sz w:val="28"/>
          <w:szCs w:val="28"/>
        </w:rPr>
      </w:pPr>
    </w:p>
    <w:p w14:paraId="7A1D207A" w14:textId="3BEE9858" w:rsidR="00770F46" w:rsidRDefault="00770F46" w:rsidP="00957DA1">
      <w:pPr>
        <w:jc w:val="center"/>
        <w:rPr>
          <w:b/>
          <w:bCs/>
          <w:sz w:val="28"/>
          <w:szCs w:val="28"/>
        </w:rPr>
      </w:pPr>
      <w:r w:rsidRPr="00957DA1">
        <w:rPr>
          <w:b/>
          <w:bCs/>
          <w:sz w:val="28"/>
          <w:szCs w:val="28"/>
        </w:rPr>
        <w:t>(May, 2021)</w:t>
      </w:r>
    </w:p>
    <w:sdt>
      <w:sdtPr>
        <w:rPr>
          <w:rFonts w:asciiTheme="minorHAnsi" w:eastAsiaTheme="minorEastAsia" w:hAnsiTheme="minorHAnsi" w:cs="Times New Roman"/>
          <w:color w:val="auto"/>
          <w:sz w:val="22"/>
          <w:szCs w:val="22"/>
        </w:rPr>
        <w:id w:val="2180979"/>
        <w:docPartObj>
          <w:docPartGallery w:val="Table of Contents"/>
          <w:docPartUnique/>
        </w:docPartObj>
      </w:sdtPr>
      <w:sdtEndPr/>
      <w:sdtContent>
        <w:p w14:paraId="610EF44B" w14:textId="6E90C122" w:rsidR="00943379" w:rsidRDefault="00943379">
          <w:pPr>
            <w:pStyle w:val="TOCHeading"/>
            <w:rPr>
              <w:rFonts w:ascii="Times New Roman" w:hAnsi="Times New Roman" w:cs="Times New Roman"/>
            </w:rPr>
          </w:pPr>
          <w:r w:rsidRPr="00FC0817">
            <w:rPr>
              <w:rFonts w:ascii="Times New Roman" w:hAnsi="Times New Roman" w:cs="Times New Roman"/>
            </w:rPr>
            <w:t>Table of Contents</w:t>
          </w:r>
        </w:p>
        <w:p w14:paraId="424E1FAD" w14:textId="77777777" w:rsidR="00FC0817" w:rsidRPr="00FC0817" w:rsidRDefault="00FC0817" w:rsidP="00FC0817">
          <w:pPr>
            <w:rPr>
              <w:lang w:val="en-US" w:eastAsia="en-US"/>
            </w:rPr>
          </w:pPr>
        </w:p>
        <w:p w14:paraId="6169948B" w14:textId="26DA899F" w:rsidR="00943379" w:rsidRPr="00803452" w:rsidRDefault="00943379" w:rsidP="00FC0817">
          <w:pPr>
            <w:pStyle w:val="TOC1"/>
            <w:numPr>
              <w:ilvl w:val="0"/>
              <w:numId w:val="4"/>
            </w:numPr>
            <w:rPr>
              <w:rFonts w:ascii="Times New Roman" w:hAnsi="Times New Roman"/>
              <w:b/>
              <w:bCs/>
              <w:sz w:val="24"/>
              <w:szCs w:val="24"/>
            </w:rPr>
          </w:pPr>
          <w:r w:rsidRPr="00803452">
            <w:rPr>
              <w:rFonts w:ascii="Times New Roman" w:hAnsi="Times New Roman"/>
              <w:b/>
              <w:bCs/>
              <w:sz w:val="24"/>
              <w:szCs w:val="24"/>
            </w:rPr>
            <w:t>Introduction</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3</w:t>
          </w:r>
        </w:p>
        <w:p w14:paraId="2A748F1C" w14:textId="74674E96" w:rsidR="00943379" w:rsidRPr="00803452" w:rsidRDefault="00943379" w:rsidP="00FC0817">
          <w:pPr>
            <w:pStyle w:val="TOC1"/>
            <w:numPr>
              <w:ilvl w:val="0"/>
              <w:numId w:val="4"/>
            </w:numPr>
            <w:rPr>
              <w:rFonts w:ascii="Times New Roman" w:hAnsi="Times New Roman"/>
              <w:b/>
              <w:bCs/>
              <w:sz w:val="24"/>
              <w:szCs w:val="24"/>
            </w:rPr>
          </w:pPr>
          <w:r w:rsidRPr="00803452">
            <w:rPr>
              <w:rFonts w:ascii="Times New Roman" w:hAnsi="Times New Roman"/>
              <w:b/>
              <w:bCs/>
              <w:sz w:val="24"/>
              <w:szCs w:val="24"/>
            </w:rPr>
            <w:t>Representation Strategy</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3</w:t>
          </w:r>
        </w:p>
        <w:p w14:paraId="0974A66A" w14:textId="178F963D" w:rsidR="00943379" w:rsidRPr="00803452" w:rsidRDefault="00943379" w:rsidP="00FC0817">
          <w:pPr>
            <w:pStyle w:val="TOC1"/>
            <w:numPr>
              <w:ilvl w:val="0"/>
              <w:numId w:val="4"/>
            </w:numPr>
            <w:rPr>
              <w:rFonts w:ascii="Times New Roman" w:hAnsi="Times New Roman"/>
              <w:b/>
              <w:bCs/>
              <w:sz w:val="24"/>
              <w:szCs w:val="24"/>
            </w:rPr>
          </w:pPr>
          <w:r w:rsidRPr="00803452">
            <w:rPr>
              <w:rFonts w:ascii="Times New Roman" w:hAnsi="Times New Roman"/>
              <w:b/>
              <w:bCs/>
              <w:sz w:val="24"/>
              <w:szCs w:val="24"/>
            </w:rPr>
            <w:t>Interpolation Strategy</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5</w:t>
          </w:r>
        </w:p>
        <w:p w14:paraId="54F952B2" w14:textId="1DFFE2CA" w:rsidR="00943379" w:rsidRPr="00803452" w:rsidRDefault="00FC0817" w:rsidP="00FC0817">
          <w:pPr>
            <w:pStyle w:val="TOC1"/>
            <w:numPr>
              <w:ilvl w:val="0"/>
              <w:numId w:val="4"/>
            </w:numPr>
            <w:rPr>
              <w:rFonts w:ascii="Times New Roman" w:hAnsi="Times New Roman"/>
              <w:b/>
              <w:bCs/>
              <w:sz w:val="24"/>
              <w:szCs w:val="24"/>
            </w:rPr>
          </w:pPr>
          <w:r w:rsidRPr="00803452">
            <w:rPr>
              <w:rFonts w:ascii="Times New Roman" w:hAnsi="Times New Roman"/>
              <w:b/>
              <w:bCs/>
              <w:sz w:val="24"/>
              <w:szCs w:val="24"/>
            </w:rPr>
            <w:t>Improving the Design</w:t>
          </w:r>
          <w:r w:rsidR="00943379"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8</w:t>
          </w:r>
        </w:p>
        <w:p w14:paraId="1355FB00" w14:textId="0C8581D7" w:rsidR="00FC0817" w:rsidRPr="00803452" w:rsidRDefault="00FC0817" w:rsidP="00FC0817">
          <w:pPr>
            <w:pStyle w:val="TOC1"/>
            <w:numPr>
              <w:ilvl w:val="0"/>
              <w:numId w:val="4"/>
            </w:numPr>
            <w:rPr>
              <w:rFonts w:ascii="Times New Roman" w:hAnsi="Times New Roman"/>
              <w:b/>
              <w:bCs/>
              <w:sz w:val="24"/>
              <w:szCs w:val="24"/>
            </w:rPr>
          </w:pPr>
          <w:r w:rsidRPr="00803452">
            <w:rPr>
              <w:rFonts w:ascii="Times New Roman" w:hAnsi="Times New Roman"/>
              <w:b/>
              <w:bCs/>
              <w:sz w:val="24"/>
              <w:szCs w:val="24"/>
            </w:rPr>
            <w:t>Conclusion</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11</w:t>
          </w:r>
        </w:p>
        <w:p w14:paraId="4B5740D5" w14:textId="10AFC9D5" w:rsidR="00943379" w:rsidRPr="00FC0817" w:rsidRDefault="00FC0817" w:rsidP="00FC0817">
          <w:pPr>
            <w:pStyle w:val="TOC1"/>
            <w:numPr>
              <w:ilvl w:val="0"/>
              <w:numId w:val="4"/>
            </w:numPr>
            <w:rPr>
              <w:rFonts w:ascii="Times New Roman" w:hAnsi="Times New Roman"/>
              <w:b/>
              <w:bCs/>
              <w:sz w:val="24"/>
              <w:szCs w:val="24"/>
            </w:rPr>
          </w:pPr>
          <w:r w:rsidRPr="00803452">
            <w:rPr>
              <w:rFonts w:ascii="Times New Roman" w:hAnsi="Times New Roman"/>
              <w:b/>
              <w:bCs/>
              <w:sz w:val="24"/>
              <w:szCs w:val="24"/>
            </w:rPr>
            <w:t>References</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12</w:t>
          </w:r>
        </w:p>
      </w:sdtContent>
    </w:sdt>
    <w:p w14:paraId="3F944D7E" w14:textId="21A3D825" w:rsidR="00943379" w:rsidRDefault="00943379" w:rsidP="00943379">
      <w:pPr>
        <w:rPr>
          <w:b/>
          <w:bCs/>
          <w:sz w:val="28"/>
          <w:szCs w:val="28"/>
        </w:rPr>
      </w:pPr>
    </w:p>
    <w:sdt>
      <w:sdtPr>
        <w:rPr>
          <w:rFonts w:ascii="Arial" w:eastAsia="Arial" w:hAnsi="Arial" w:cs="Arial"/>
          <w:i/>
          <w:iCs/>
          <w:color w:val="1F497D" w:themeColor="text2"/>
          <w:sz w:val="18"/>
          <w:szCs w:val="18"/>
          <w:lang w:val="en" w:eastAsia="en-IN"/>
        </w:rPr>
        <w:id w:val="1604757719"/>
        <w:docPartObj>
          <w:docPartGallery w:val="Table of Contents"/>
          <w:docPartUnique/>
        </w:docPartObj>
      </w:sdtPr>
      <w:sdtEndPr>
        <w:rPr>
          <w:rFonts w:ascii="Times New Roman" w:hAnsi="Times New Roman" w:cs="Times New Roman"/>
          <w:b/>
          <w:bCs/>
          <w:color w:val="auto"/>
        </w:rPr>
      </w:sdtEndPr>
      <w:sdtContent>
        <w:p w14:paraId="530FB4CF" w14:textId="48F64F89" w:rsidR="00FC0817" w:rsidRDefault="00FC0817" w:rsidP="00FC0817">
          <w:pPr>
            <w:pStyle w:val="TOCHeading"/>
            <w:rPr>
              <w:rFonts w:ascii="Times New Roman" w:hAnsi="Times New Roman" w:cs="Times New Roman"/>
            </w:rPr>
          </w:pPr>
          <w:r w:rsidRPr="00FC0817">
            <w:rPr>
              <w:rFonts w:ascii="Times New Roman" w:hAnsi="Times New Roman" w:cs="Times New Roman"/>
            </w:rPr>
            <w:t xml:space="preserve">Table of </w:t>
          </w:r>
          <w:r>
            <w:rPr>
              <w:rFonts w:ascii="Times New Roman" w:hAnsi="Times New Roman" w:cs="Times New Roman"/>
            </w:rPr>
            <w:t>Tables</w:t>
          </w:r>
        </w:p>
        <w:p w14:paraId="1C983A46" w14:textId="77777777" w:rsidR="00FC0817" w:rsidRPr="00FC0817" w:rsidRDefault="00FC0817" w:rsidP="00FC0817">
          <w:pPr>
            <w:rPr>
              <w:lang w:val="en-US" w:eastAsia="en-US"/>
            </w:rPr>
          </w:pPr>
        </w:p>
        <w:p w14:paraId="17005770" w14:textId="7191821E" w:rsidR="00FC0817" w:rsidRPr="00803452" w:rsidRDefault="00FC0817" w:rsidP="00FC0817">
          <w:pPr>
            <w:pStyle w:val="TOC1"/>
            <w:numPr>
              <w:ilvl w:val="0"/>
              <w:numId w:val="5"/>
            </w:numPr>
            <w:rPr>
              <w:rFonts w:ascii="Times New Roman" w:hAnsi="Times New Roman"/>
              <w:b/>
              <w:bCs/>
              <w:sz w:val="24"/>
              <w:szCs w:val="24"/>
            </w:rPr>
          </w:pPr>
          <w:r w:rsidRPr="00803452">
            <w:rPr>
              <w:rFonts w:ascii="Times New Roman" w:hAnsi="Times New Roman"/>
              <w:b/>
              <w:bCs/>
              <w:sz w:val="24"/>
              <w:szCs w:val="24"/>
            </w:rPr>
            <w:t>Accepted error vs Required bits</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5</w:t>
          </w:r>
        </w:p>
        <w:p w14:paraId="03272C86" w14:textId="1CDB6A83" w:rsidR="00FC0817" w:rsidRPr="00803452" w:rsidRDefault="00FC0817" w:rsidP="00FC0817">
          <w:pPr>
            <w:pStyle w:val="TOC1"/>
            <w:numPr>
              <w:ilvl w:val="0"/>
              <w:numId w:val="5"/>
            </w:numPr>
            <w:rPr>
              <w:rFonts w:ascii="Times New Roman" w:hAnsi="Times New Roman"/>
              <w:b/>
              <w:bCs/>
              <w:sz w:val="24"/>
              <w:szCs w:val="24"/>
            </w:rPr>
          </w:pPr>
          <w:r w:rsidRPr="00803452">
            <w:rPr>
              <w:rFonts w:ascii="Times New Roman" w:hAnsi="Times New Roman"/>
              <w:b/>
              <w:bCs/>
              <w:sz w:val="24"/>
              <w:szCs w:val="24"/>
            </w:rPr>
            <w:t>Comparison of various interpolation schemes</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6</w:t>
          </w:r>
        </w:p>
        <w:p w14:paraId="10E3B313" w14:textId="7F4D6953" w:rsidR="00FC0817" w:rsidRPr="00803452" w:rsidRDefault="00FC0817" w:rsidP="00FC0817">
          <w:pPr>
            <w:pStyle w:val="TOC1"/>
            <w:numPr>
              <w:ilvl w:val="0"/>
              <w:numId w:val="5"/>
            </w:numPr>
            <w:rPr>
              <w:rFonts w:ascii="Times New Roman" w:hAnsi="Times New Roman"/>
              <w:b/>
              <w:bCs/>
              <w:sz w:val="24"/>
              <w:szCs w:val="24"/>
            </w:rPr>
          </w:pPr>
          <w:r w:rsidRPr="00803452">
            <w:rPr>
              <w:rFonts w:ascii="Times New Roman" w:hAnsi="Times New Roman"/>
              <w:b/>
              <w:bCs/>
              <w:sz w:val="24"/>
              <w:szCs w:val="24"/>
            </w:rPr>
            <w:t xml:space="preserve">Interleaving vs Memory required for storing with 14 bits for fractional part </w:t>
          </w:r>
          <w:r w:rsidRPr="00803452">
            <w:rPr>
              <w:rFonts w:ascii="Times New Roman" w:hAnsi="Times New Roman"/>
              <w:b/>
              <w:bCs/>
              <w:sz w:val="24"/>
              <w:szCs w:val="24"/>
            </w:rPr>
            <w:ptab w:relativeTo="margin" w:alignment="right" w:leader="dot"/>
          </w:r>
          <w:r w:rsidR="00464EBA">
            <w:rPr>
              <w:rFonts w:ascii="Times New Roman" w:hAnsi="Times New Roman"/>
              <w:b/>
              <w:bCs/>
              <w:sz w:val="24"/>
              <w:szCs w:val="24"/>
            </w:rPr>
            <w:t>6</w:t>
          </w:r>
        </w:p>
        <w:p w14:paraId="0A59A1B2" w14:textId="2BD44F57" w:rsidR="00FC0817" w:rsidRPr="00803452" w:rsidRDefault="00FC0817" w:rsidP="00FC0817">
          <w:pPr>
            <w:pStyle w:val="Caption"/>
            <w:keepNext/>
            <w:numPr>
              <w:ilvl w:val="0"/>
              <w:numId w:val="5"/>
            </w:numPr>
            <w:jc w:val="both"/>
            <w:rPr>
              <w:rFonts w:ascii="Times New Roman" w:hAnsi="Times New Roman" w:cs="Times New Roman"/>
              <w:b/>
              <w:bCs/>
              <w:i w:val="0"/>
              <w:iCs w:val="0"/>
              <w:color w:val="auto"/>
              <w:sz w:val="24"/>
              <w:szCs w:val="24"/>
              <w:u w:val="single"/>
            </w:rPr>
          </w:pPr>
          <w:r w:rsidRPr="00803452">
            <w:rPr>
              <w:rFonts w:ascii="Times New Roman" w:hAnsi="Times New Roman" w:cs="Times New Roman"/>
              <w:b/>
              <w:bCs/>
              <w:i w:val="0"/>
              <w:iCs w:val="0"/>
              <w:color w:val="auto"/>
              <w:sz w:val="24"/>
              <w:szCs w:val="24"/>
            </w:rPr>
            <w:t>Interleaving vs Memory required for storing with 15 bits for fractional part</w:t>
          </w:r>
          <w:r w:rsidRPr="00803452">
            <w:rPr>
              <w:rFonts w:ascii="Times New Roman" w:hAnsi="Times New Roman" w:cs="Times New Roman"/>
              <w:b/>
              <w:bCs/>
              <w:i w:val="0"/>
              <w:iCs w:val="0"/>
              <w:color w:val="auto"/>
              <w:sz w:val="24"/>
              <w:szCs w:val="24"/>
            </w:rPr>
            <w:ptab w:relativeTo="margin" w:alignment="right" w:leader="dot"/>
          </w:r>
          <w:r w:rsidR="00464EBA">
            <w:rPr>
              <w:rFonts w:ascii="Times New Roman" w:hAnsi="Times New Roman" w:cs="Times New Roman"/>
              <w:b/>
              <w:bCs/>
              <w:i w:val="0"/>
              <w:iCs w:val="0"/>
              <w:color w:val="auto"/>
              <w:sz w:val="24"/>
              <w:szCs w:val="24"/>
            </w:rPr>
            <w:t>7</w:t>
          </w:r>
        </w:p>
        <w:p w14:paraId="2B9CE037" w14:textId="37DBEB86" w:rsidR="00FC0817" w:rsidRPr="00803452" w:rsidRDefault="00FC0817" w:rsidP="00FC0817">
          <w:pPr>
            <w:pStyle w:val="TOC1"/>
            <w:numPr>
              <w:ilvl w:val="0"/>
              <w:numId w:val="5"/>
            </w:numPr>
            <w:rPr>
              <w:rFonts w:ascii="Times New Roman" w:hAnsi="Times New Roman"/>
              <w:b/>
              <w:bCs/>
              <w:sz w:val="24"/>
              <w:szCs w:val="24"/>
            </w:rPr>
          </w:pPr>
          <w:r w:rsidRPr="00803452">
            <w:rPr>
              <w:rFonts w:ascii="Times New Roman" w:hAnsi="Times New Roman"/>
              <w:b/>
              <w:bCs/>
              <w:sz w:val="24"/>
              <w:szCs w:val="24"/>
            </w:rPr>
            <w:t xml:space="preserve">Best Individual Parameters </w:t>
          </w:r>
          <w:r w:rsidRPr="00803452">
            <w:rPr>
              <w:rFonts w:ascii="Times New Roman" w:hAnsi="Times New Roman"/>
              <w:b/>
              <w:bCs/>
              <w:sz w:val="24"/>
              <w:szCs w:val="24"/>
            </w:rPr>
            <w:ptab w:relativeTo="margin" w:alignment="right" w:leader="dot"/>
          </w:r>
          <w:r w:rsidR="00143F82">
            <w:rPr>
              <w:rFonts w:ascii="Times New Roman" w:hAnsi="Times New Roman"/>
              <w:b/>
              <w:bCs/>
              <w:sz w:val="24"/>
              <w:szCs w:val="24"/>
            </w:rPr>
            <w:t>9</w:t>
          </w:r>
        </w:p>
        <w:p w14:paraId="3C525A73" w14:textId="329E092E" w:rsidR="00FC0817" w:rsidRPr="00803452" w:rsidRDefault="00FC0817" w:rsidP="00FC0817">
          <w:pPr>
            <w:pStyle w:val="Caption"/>
            <w:keepNext/>
            <w:numPr>
              <w:ilvl w:val="0"/>
              <w:numId w:val="5"/>
            </w:numPr>
            <w:jc w:val="both"/>
            <w:rPr>
              <w:b/>
              <w:bCs/>
              <w:color w:val="auto"/>
              <w:sz w:val="24"/>
              <w:szCs w:val="24"/>
              <w:u w:val="single"/>
            </w:rPr>
          </w:pPr>
          <w:r w:rsidRPr="00803452">
            <w:rPr>
              <w:rFonts w:ascii="Times New Roman" w:hAnsi="Times New Roman" w:cs="Times New Roman"/>
              <w:b/>
              <w:bCs/>
              <w:i w:val="0"/>
              <w:iCs w:val="0"/>
              <w:color w:val="auto"/>
              <w:sz w:val="24"/>
              <w:szCs w:val="24"/>
            </w:rPr>
            <w:t>Summary of resource utilization by various models made</w:t>
          </w:r>
          <w:r w:rsidRPr="00803452">
            <w:rPr>
              <w:rFonts w:ascii="Times New Roman" w:hAnsi="Times New Roman" w:cs="Times New Roman"/>
              <w:b/>
              <w:bCs/>
              <w:i w:val="0"/>
              <w:iCs w:val="0"/>
              <w:color w:val="auto"/>
              <w:sz w:val="24"/>
              <w:szCs w:val="24"/>
            </w:rPr>
            <w:ptab w:relativeTo="margin" w:alignment="right" w:leader="dot"/>
          </w:r>
          <w:r w:rsidR="00464EBA">
            <w:rPr>
              <w:rFonts w:ascii="Times New Roman" w:hAnsi="Times New Roman" w:cs="Times New Roman"/>
              <w:b/>
              <w:bCs/>
              <w:i w:val="0"/>
              <w:iCs w:val="0"/>
              <w:color w:val="auto"/>
              <w:sz w:val="24"/>
              <w:szCs w:val="24"/>
            </w:rPr>
            <w:t>10</w:t>
          </w:r>
        </w:p>
      </w:sdtContent>
    </w:sdt>
    <w:p w14:paraId="25A7C23C" w14:textId="2C5628D7" w:rsidR="00FC0817" w:rsidRDefault="00FC0817" w:rsidP="00943379">
      <w:pPr>
        <w:rPr>
          <w:b/>
          <w:bCs/>
          <w:sz w:val="28"/>
          <w:szCs w:val="28"/>
        </w:rPr>
      </w:pPr>
    </w:p>
    <w:sdt>
      <w:sdtPr>
        <w:rPr>
          <w:rFonts w:asciiTheme="minorHAnsi" w:eastAsiaTheme="minorEastAsia" w:hAnsiTheme="minorHAnsi" w:cs="Times New Roman"/>
          <w:color w:val="auto"/>
          <w:sz w:val="22"/>
          <w:szCs w:val="22"/>
        </w:rPr>
        <w:id w:val="-627935733"/>
        <w:docPartObj>
          <w:docPartGallery w:val="Table of Contents"/>
          <w:docPartUnique/>
        </w:docPartObj>
      </w:sdtPr>
      <w:sdtEndPr/>
      <w:sdtContent>
        <w:p w14:paraId="74091A12" w14:textId="078C0207" w:rsidR="00FC0817" w:rsidRDefault="00FC0817" w:rsidP="00FC0817">
          <w:pPr>
            <w:pStyle w:val="TOCHeading"/>
            <w:rPr>
              <w:rFonts w:ascii="Times New Roman" w:hAnsi="Times New Roman" w:cs="Times New Roman"/>
            </w:rPr>
          </w:pPr>
          <w:r w:rsidRPr="00FC0817">
            <w:rPr>
              <w:rFonts w:ascii="Times New Roman" w:hAnsi="Times New Roman" w:cs="Times New Roman"/>
            </w:rPr>
            <w:t xml:space="preserve">Table of </w:t>
          </w:r>
          <w:r>
            <w:rPr>
              <w:rFonts w:ascii="Times New Roman" w:hAnsi="Times New Roman" w:cs="Times New Roman"/>
            </w:rPr>
            <w:t>Figures</w:t>
          </w:r>
        </w:p>
        <w:p w14:paraId="1C3A1156" w14:textId="77777777" w:rsidR="00FC0817" w:rsidRPr="00FC0817" w:rsidRDefault="00FC0817" w:rsidP="00FC0817">
          <w:pPr>
            <w:rPr>
              <w:lang w:val="en-US" w:eastAsia="en-US"/>
            </w:rPr>
          </w:pPr>
        </w:p>
        <w:p w14:paraId="7AB7E030" w14:textId="09541FA8" w:rsidR="00FC0817" w:rsidRPr="00803452" w:rsidRDefault="00803452" w:rsidP="00803452">
          <w:pPr>
            <w:pStyle w:val="TOC1"/>
            <w:numPr>
              <w:ilvl w:val="0"/>
              <w:numId w:val="6"/>
            </w:numPr>
            <w:rPr>
              <w:rFonts w:ascii="Times New Roman" w:hAnsi="Times New Roman"/>
              <w:b/>
              <w:bCs/>
              <w:sz w:val="24"/>
              <w:szCs w:val="24"/>
            </w:rPr>
          </w:pPr>
          <w:r w:rsidRPr="00803452">
            <w:rPr>
              <w:rFonts w:ascii="Times New Roman" w:hAnsi="Times New Roman"/>
              <w:b/>
              <w:bCs/>
              <w:sz w:val="24"/>
              <w:szCs w:val="24"/>
            </w:rPr>
            <w:t>Graph of tanh(x)</w:t>
          </w:r>
          <w:r w:rsidR="00FC0817" w:rsidRPr="00803452">
            <w:rPr>
              <w:rFonts w:ascii="Times New Roman" w:hAnsi="Times New Roman"/>
              <w:b/>
              <w:bCs/>
              <w:sz w:val="24"/>
              <w:szCs w:val="24"/>
            </w:rPr>
            <w:ptab w:relativeTo="margin" w:alignment="right" w:leader="dot"/>
          </w:r>
          <w:r w:rsidR="004C6F35">
            <w:rPr>
              <w:rFonts w:ascii="Times New Roman" w:hAnsi="Times New Roman"/>
              <w:b/>
              <w:bCs/>
              <w:sz w:val="24"/>
              <w:szCs w:val="24"/>
            </w:rPr>
            <w:t>3</w:t>
          </w:r>
        </w:p>
        <w:p w14:paraId="7B208A5E" w14:textId="4F83E57C" w:rsidR="00FC0817" w:rsidRPr="00803452" w:rsidRDefault="00803452" w:rsidP="00803452">
          <w:pPr>
            <w:pStyle w:val="TOC1"/>
            <w:numPr>
              <w:ilvl w:val="0"/>
              <w:numId w:val="6"/>
            </w:numPr>
            <w:rPr>
              <w:rFonts w:ascii="Times New Roman" w:hAnsi="Times New Roman"/>
              <w:b/>
              <w:bCs/>
              <w:sz w:val="24"/>
              <w:szCs w:val="24"/>
            </w:rPr>
          </w:pPr>
          <w:r w:rsidRPr="00803452">
            <w:rPr>
              <w:rFonts w:ascii="Times New Roman" w:hAnsi="Times New Roman"/>
              <w:b/>
              <w:bCs/>
              <w:sz w:val="24"/>
              <w:szCs w:val="24"/>
            </w:rPr>
            <w:t>Splitting tanh in working ranges</w:t>
          </w:r>
          <w:r w:rsidR="00FC0817" w:rsidRPr="00803452">
            <w:rPr>
              <w:rFonts w:ascii="Times New Roman" w:hAnsi="Times New Roman"/>
              <w:b/>
              <w:bCs/>
              <w:sz w:val="24"/>
              <w:szCs w:val="24"/>
            </w:rPr>
            <w:ptab w:relativeTo="margin" w:alignment="right" w:leader="dot"/>
          </w:r>
          <w:r w:rsidR="00FC0817" w:rsidRPr="00803452">
            <w:rPr>
              <w:rFonts w:ascii="Times New Roman" w:hAnsi="Times New Roman"/>
              <w:b/>
              <w:bCs/>
              <w:sz w:val="24"/>
              <w:szCs w:val="24"/>
            </w:rPr>
            <w:t>4</w:t>
          </w:r>
        </w:p>
        <w:p w14:paraId="2A693EF2" w14:textId="67872E1F" w:rsidR="00FC0817" w:rsidRPr="00803452" w:rsidRDefault="00803452" w:rsidP="00803452">
          <w:pPr>
            <w:pStyle w:val="TOC1"/>
            <w:numPr>
              <w:ilvl w:val="0"/>
              <w:numId w:val="6"/>
            </w:numPr>
            <w:rPr>
              <w:rFonts w:ascii="Times New Roman" w:hAnsi="Times New Roman"/>
              <w:b/>
              <w:bCs/>
              <w:sz w:val="24"/>
              <w:szCs w:val="24"/>
            </w:rPr>
          </w:pPr>
          <w:r w:rsidRPr="00803452">
            <w:rPr>
              <w:rFonts w:ascii="Times New Roman" w:hAnsi="Times New Roman"/>
              <w:b/>
              <w:bCs/>
              <w:sz w:val="24"/>
              <w:szCs w:val="24"/>
            </w:rPr>
            <w:t>Redundancy in stored memory values</w:t>
          </w:r>
          <w:r w:rsidR="00FC0817" w:rsidRPr="00803452">
            <w:rPr>
              <w:rFonts w:ascii="Times New Roman" w:hAnsi="Times New Roman"/>
              <w:b/>
              <w:bCs/>
              <w:sz w:val="24"/>
              <w:szCs w:val="24"/>
            </w:rPr>
            <w:ptab w:relativeTo="margin" w:alignment="right" w:leader="dot"/>
          </w:r>
          <w:r w:rsidR="00143F82">
            <w:rPr>
              <w:rFonts w:ascii="Times New Roman" w:hAnsi="Times New Roman"/>
              <w:b/>
              <w:bCs/>
              <w:sz w:val="24"/>
              <w:szCs w:val="24"/>
            </w:rPr>
            <w:t>8</w:t>
          </w:r>
        </w:p>
        <w:p w14:paraId="22A09B10" w14:textId="5F5EF475" w:rsidR="00FC0817" w:rsidRPr="00803452" w:rsidRDefault="00803452" w:rsidP="00803452">
          <w:pPr>
            <w:pStyle w:val="TOC1"/>
            <w:numPr>
              <w:ilvl w:val="0"/>
              <w:numId w:val="6"/>
            </w:numPr>
            <w:rPr>
              <w:rFonts w:ascii="Times New Roman" w:hAnsi="Times New Roman"/>
              <w:b/>
              <w:bCs/>
              <w:sz w:val="24"/>
              <w:szCs w:val="24"/>
            </w:rPr>
          </w:pPr>
          <w:r w:rsidRPr="00803452">
            <w:rPr>
              <w:rFonts w:ascii="Times New Roman" w:hAnsi="Times New Roman"/>
              <w:b/>
              <w:bCs/>
              <w:sz w:val="24"/>
              <w:szCs w:val="24"/>
            </w:rPr>
            <w:t>Splitting ranges in Model B</w:t>
          </w:r>
          <w:r w:rsidR="00FC0817" w:rsidRPr="00803452">
            <w:rPr>
              <w:rFonts w:ascii="Times New Roman" w:hAnsi="Times New Roman"/>
              <w:b/>
              <w:bCs/>
              <w:sz w:val="24"/>
              <w:szCs w:val="24"/>
            </w:rPr>
            <w:ptab w:relativeTo="margin" w:alignment="right" w:leader="dot"/>
          </w:r>
          <w:r w:rsidR="004C6F35">
            <w:rPr>
              <w:rFonts w:ascii="Times New Roman" w:hAnsi="Times New Roman"/>
              <w:b/>
              <w:bCs/>
              <w:sz w:val="24"/>
              <w:szCs w:val="24"/>
            </w:rPr>
            <w:t>9</w:t>
          </w:r>
        </w:p>
        <w:p w14:paraId="066983CA" w14:textId="24B57D55" w:rsidR="00FC0817" w:rsidRPr="00803452" w:rsidRDefault="00803452" w:rsidP="00803452">
          <w:pPr>
            <w:pStyle w:val="TOC1"/>
            <w:numPr>
              <w:ilvl w:val="0"/>
              <w:numId w:val="6"/>
            </w:numPr>
            <w:rPr>
              <w:rFonts w:ascii="Times New Roman" w:hAnsi="Times New Roman"/>
              <w:b/>
              <w:bCs/>
              <w:sz w:val="24"/>
              <w:szCs w:val="24"/>
            </w:rPr>
          </w:pPr>
          <w:r w:rsidRPr="00803452">
            <w:rPr>
              <w:rFonts w:ascii="Times New Roman" w:hAnsi="Times New Roman"/>
              <w:b/>
              <w:bCs/>
              <w:sz w:val="24"/>
              <w:szCs w:val="24"/>
            </w:rPr>
            <w:t>Abstract Black Box representation of the final design</w:t>
          </w:r>
          <w:r w:rsidR="00FC0817" w:rsidRPr="00803452">
            <w:rPr>
              <w:rFonts w:ascii="Times New Roman" w:hAnsi="Times New Roman"/>
              <w:b/>
              <w:bCs/>
              <w:sz w:val="24"/>
              <w:szCs w:val="24"/>
            </w:rPr>
            <w:ptab w:relativeTo="margin" w:alignment="right" w:leader="dot"/>
          </w:r>
          <w:r w:rsidR="004C6F35">
            <w:rPr>
              <w:rFonts w:ascii="Times New Roman" w:hAnsi="Times New Roman"/>
              <w:b/>
              <w:bCs/>
              <w:sz w:val="24"/>
              <w:szCs w:val="24"/>
            </w:rPr>
            <w:t>11</w:t>
          </w:r>
        </w:p>
        <w:p w14:paraId="18F1A118" w14:textId="2E30E45D" w:rsidR="00FC0817" w:rsidRPr="00FC0817" w:rsidRDefault="00803452" w:rsidP="00803452">
          <w:pPr>
            <w:pStyle w:val="TOC1"/>
            <w:numPr>
              <w:ilvl w:val="0"/>
              <w:numId w:val="6"/>
            </w:numPr>
            <w:rPr>
              <w:rFonts w:ascii="Times New Roman" w:hAnsi="Times New Roman"/>
              <w:b/>
              <w:bCs/>
              <w:sz w:val="24"/>
              <w:szCs w:val="24"/>
            </w:rPr>
          </w:pPr>
          <w:r w:rsidRPr="00803452">
            <w:rPr>
              <w:rFonts w:ascii="Times New Roman" w:hAnsi="Times New Roman"/>
              <w:b/>
              <w:bCs/>
              <w:sz w:val="24"/>
              <w:szCs w:val="24"/>
            </w:rPr>
            <w:t>Timing diagram of Model-B</w:t>
          </w:r>
          <w:r w:rsidR="00FC0817" w:rsidRPr="00803452">
            <w:rPr>
              <w:rFonts w:ascii="Times New Roman" w:hAnsi="Times New Roman"/>
              <w:b/>
              <w:bCs/>
              <w:sz w:val="24"/>
              <w:szCs w:val="24"/>
            </w:rPr>
            <w:ptab w:relativeTo="margin" w:alignment="right" w:leader="dot"/>
          </w:r>
          <w:r w:rsidR="004C6F35">
            <w:rPr>
              <w:rFonts w:ascii="Times New Roman" w:hAnsi="Times New Roman"/>
              <w:b/>
              <w:bCs/>
              <w:sz w:val="24"/>
              <w:szCs w:val="24"/>
            </w:rPr>
            <w:t>12</w:t>
          </w:r>
        </w:p>
      </w:sdtContent>
    </w:sdt>
    <w:p w14:paraId="0069936E" w14:textId="77777777" w:rsidR="00FC0817" w:rsidRDefault="00FC0817" w:rsidP="00943379">
      <w:pPr>
        <w:rPr>
          <w:b/>
          <w:bCs/>
          <w:sz w:val="28"/>
          <w:szCs w:val="28"/>
        </w:rPr>
      </w:pPr>
    </w:p>
    <w:p w14:paraId="07DECF64" w14:textId="77777777" w:rsidR="00943379" w:rsidRPr="00957DA1" w:rsidRDefault="00943379" w:rsidP="00943379">
      <w:pPr>
        <w:rPr>
          <w:b/>
          <w:bCs/>
          <w:sz w:val="28"/>
          <w:szCs w:val="28"/>
        </w:rPr>
      </w:pPr>
    </w:p>
    <w:p w14:paraId="226AB643" w14:textId="77777777" w:rsidR="00FC0817" w:rsidRDefault="00FC0817">
      <w:pPr>
        <w:rPr>
          <w:rFonts w:ascii="Times New Roman" w:hAnsi="Times New Roman" w:cs="Times New Roman"/>
          <w:b/>
          <w:bCs/>
          <w:sz w:val="32"/>
          <w:szCs w:val="32"/>
        </w:rPr>
      </w:pPr>
      <w:r>
        <w:rPr>
          <w:rFonts w:ascii="Times New Roman" w:hAnsi="Times New Roman" w:cs="Times New Roman"/>
          <w:b/>
          <w:bCs/>
          <w:sz w:val="32"/>
          <w:szCs w:val="32"/>
        </w:rPr>
        <w:br w:type="page"/>
      </w:r>
    </w:p>
    <w:p w14:paraId="3434C91A" w14:textId="5FB0F318" w:rsidR="00E02051" w:rsidRDefault="00E02051" w:rsidP="00E02051">
      <w:pPr>
        <w:pStyle w:val="ListParagraph"/>
        <w:numPr>
          <w:ilvl w:val="0"/>
          <w:numId w:val="2"/>
        </w:numPr>
        <w:jc w:val="both"/>
        <w:rPr>
          <w:rFonts w:ascii="Times New Roman" w:hAnsi="Times New Roman" w:cs="Times New Roman"/>
          <w:b/>
          <w:bCs/>
          <w:sz w:val="32"/>
          <w:szCs w:val="32"/>
        </w:rPr>
      </w:pPr>
      <w:r w:rsidRPr="009D2896">
        <w:rPr>
          <w:rFonts w:ascii="Times New Roman" w:hAnsi="Times New Roman" w:cs="Times New Roman"/>
          <w:b/>
          <w:bCs/>
          <w:sz w:val="32"/>
          <w:szCs w:val="32"/>
        </w:rPr>
        <w:lastRenderedPageBreak/>
        <w:t>Introduction</w:t>
      </w:r>
    </w:p>
    <w:p w14:paraId="09F3E774" w14:textId="77777777" w:rsidR="00021C41" w:rsidRDefault="00021C41" w:rsidP="00021C41">
      <w:pPr>
        <w:autoSpaceDE w:val="0"/>
        <w:autoSpaceDN w:val="0"/>
        <w:adjustRightInd w:val="0"/>
        <w:spacing w:line="240" w:lineRule="auto"/>
        <w:jc w:val="both"/>
        <w:rPr>
          <w:rFonts w:ascii="Times New Roman" w:hAnsi="Times New Roman" w:cs="Times New Roman"/>
          <w:b/>
          <w:bCs/>
          <w:sz w:val="32"/>
          <w:szCs w:val="32"/>
        </w:rPr>
      </w:pPr>
    </w:p>
    <w:p w14:paraId="2F3656FC" w14:textId="1C3F6CD7" w:rsidR="00BC6EEF" w:rsidRPr="00BC6EEF" w:rsidRDefault="00BC6EEF" w:rsidP="00021C41">
      <w:pPr>
        <w:autoSpaceDE w:val="0"/>
        <w:autoSpaceDN w:val="0"/>
        <w:adjustRightInd w:val="0"/>
        <w:spacing w:line="240" w:lineRule="auto"/>
        <w:jc w:val="both"/>
        <w:rPr>
          <w:rFonts w:ascii="Times New Roman" w:hAnsi="Times New Roman" w:cs="Times New Roman"/>
          <w:sz w:val="24"/>
          <w:szCs w:val="24"/>
          <w:lang w:val="en-IN"/>
        </w:rPr>
      </w:pPr>
      <w:r w:rsidRPr="00BC6EEF">
        <w:rPr>
          <w:rFonts w:ascii="Times New Roman" w:hAnsi="Times New Roman" w:cs="Times New Roman"/>
          <w:sz w:val="24"/>
          <w:szCs w:val="24"/>
          <w:lang w:val="en-IN"/>
        </w:rPr>
        <w:t xml:space="preserve">Deep Neural Networks (DNN) have been widely adopted in </w:t>
      </w:r>
      <w:r>
        <w:rPr>
          <w:rFonts w:ascii="Times New Roman" w:hAnsi="Times New Roman" w:cs="Times New Roman"/>
          <w:sz w:val="24"/>
          <w:szCs w:val="24"/>
          <w:lang w:val="en-IN"/>
        </w:rPr>
        <w:t>various</w:t>
      </w:r>
      <w:r w:rsidRPr="00BC6EEF">
        <w:rPr>
          <w:rFonts w:ascii="Times New Roman" w:hAnsi="Times New Roman" w:cs="Times New Roman"/>
          <w:sz w:val="24"/>
          <w:szCs w:val="24"/>
          <w:lang w:val="en-IN"/>
        </w:rPr>
        <w:t xml:space="preserve"> applications such as object classification, pattern recognition and regression </w:t>
      </w:r>
      <w:proofErr w:type="gramStart"/>
      <w:r w:rsidRPr="00BC6EEF">
        <w:rPr>
          <w:rFonts w:ascii="Times New Roman" w:hAnsi="Times New Roman" w:cs="Times New Roman"/>
          <w:sz w:val="24"/>
          <w:szCs w:val="24"/>
          <w:lang w:val="en-IN"/>
        </w:rPr>
        <w:t>problems</w:t>
      </w:r>
      <w:r w:rsidR="009D7EEE">
        <w:rPr>
          <w:rFonts w:ascii="Times New Roman" w:hAnsi="Times New Roman" w:cs="Times New Roman"/>
          <w:sz w:val="24"/>
          <w:szCs w:val="24"/>
          <w:lang w:val="en-IN"/>
        </w:rPr>
        <w:t>{</w:t>
      </w:r>
      <w:proofErr w:type="gramEnd"/>
      <w:r w:rsidR="009D7EEE">
        <w:rPr>
          <w:rFonts w:ascii="Times New Roman" w:hAnsi="Times New Roman" w:cs="Times New Roman"/>
          <w:sz w:val="24"/>
          <w:szCs w:val="24"/>
          <w:lang w:val="en-IN"/>
        </w:rPr>
        <w:t>fix:: put references journal paper which 2-3}</w:t>
      </w:r>
      <w:r>
        <w:rPr>
          <w:rFonts w:ascii="Times New Roman" w:hAnsi="Times New Roman" w:cs="Times New Roman"/>
          <w:sz w:val="24"/>
          <w:szCs w:val="24"/>
          <w:lang w:val="en-IN"/>
        </w:rPr>
        <w:t xml:space="preserve">. It is quite recently that </w:t>
      </w:r>
      <w:r w:rsidR="00021C41">
        <w:rPr>
          <w:rFonts w:ascii="Times New Roman" w:hAnsi="Times New Roman" w:cs="Times New Roman"/>
          <w:sz w:val="24"/>
          <w:szCs w:val="24"/>
          <w:lang w:val="en-IN"/>
        </w:rPr>
        <w:t xml:space="preserve">FPGAs are becoming a tool for running pre-trained networks for faster </w:t>
      </w:r>
      <w:proofErr w:type="gramStart"/>
      <w:r w:rsidR="00021C41">
        <w:rPr>
          <w:rFonts w:ascii="Times New Roman" w:hAnsi="Times New Roman" w:cs="Times New Roman"/>
          <w:sz w:val="24"/>
          <w:szCs w:val="24"/>
          <w:lang w:val="en-IN"/>
        </w:rPr>
        <w:t>processing</w:t>
      </w:r>
      <w:r w:rsidR="009D7EEE">
        <w:rPr>
          <w:rFonts w:ascii="Times New Roman" w:hAnsi="Times New Roman" w:cs="Times New Roman"/>
          <w:sz w:val="24"/>
          <w:szCs w:val="24"/>
          <w:lang w:val="en-IN"/>
        </w:rPr>
        <w:t>{</w:t>
      </w:r>
      <w:proofErr w:type="gramEnd"/>
      <w:r w:rsidR="009D7EEE">
        <w:rPr>
          <w:rFonts w:ascii="Times New Roman" w:hAnsi="Times New Roman" w:cs="Times New Roman"/>
          <w:sz w:val="24"/>
          <w:szCs w:val="24"/>
          <w:lang w:val="en-IN"/>
        </w:rPr>
        <w:t>references, journal paper 2-3}</w:t>
      </w:r>
      <w:r w:rsidR="00021C41">
        <w:rPr>
          <w:rFonts w:ascii="Times New Roman" w:hAnsi="Times New Roman" w:cs="Times New Roman"/>
          <w:sz w:val="24"/>
          <w:szCs w:val="24"/>
          <w:lang w:val="en-IN"/>
        </w:rPr>
        <w:t>.</w:t>
      </w:r>
      <w:r w:rsidR="009D7EEE">
        <w:rPr>
          <w:rFonts w:ascii="Times New Roman" w:hAnsi="Times New Roman" w:cs="Times New Roman"/>
          <w:sz w:val="24"/>
          <w:szCs w:val="24"/>
          <w:lang w:val="en-IN"/>
        </w:rPr>
        <w:t xml:space="preserve"> {</w:t>
      </w:r>
      <w:proofErr w:type="gramStart"/>
      <w:r w:rsidR="009D7EEE">
        <w:rPr>
          <w:rFonts w:ascii="Times New Roman" w:hAnsi="Times New Roman" w:cs="Times New Roman"/>
          <w:sz w:val="24"/>
          <w:szCs w:val="24"/>
          <w:lang w:val="en-IN"/>
        </w:rPr>
        <w:t>fix::</w:t>
      </w:r>
      <w:proofErr w:type="gramEnd"/>
      <w:r w:rsidR="009D7EEE">
        <w:rPr>
          <w:rFonts w:ascii="Times New Roman" w:hAnsi="Times New Roman" w:cs="Times New Roman"/>
          <w:sz w:val="24"/>
          <w:szCs w:val="24"/>
          <w:lang w:val="en-IN"/>
        </w:rPr>
        <w:t xml:space="preserve"> explain </w:t>
      </w:r>
      <w:proofErr w:type="spellStart"/>
      <w:r w:rsidR="009D7EEE">
        <w:rPr>
          <w:rFonts w:ascii="Times New Roman" w:hAnsi="Times New Roman" w:cs="Times New Roman"/>
          <w:sz w:val="24"/>
          <w:szCs w:val="24"/>
          <w:lang w:val="en-IN"/>
        </w:rPr>
        <w:t>dnn</w:t>
      </w:r>
      <w:proofErr w:type="spellEnd"/>
      <w:r w:rsidR="009D7EEE">
        <w:rPr>
          <w:rFonts w:ascii="Times New Roman" w:hAnsi="Times New Roman" w:cs="Times New Roman"/>
          <w:sz w:val="24"/>
          <w:szCs w:val="24"/>
          <w:lang w:val="en-IN"/>
        </w:rPr>
        <w:t xml:space="preserve"> 2-3 sentences me explain, use hidden </w:t>
      </w:r>
      <w:proofErr w:type="spellStart"/>
      <w:r w:rsidR="009D7EEE">
        <w:rPr>
          <w:rFonts w:ascii="Times New Roman" w:hAnsi="Times New Roman" w:cs="Times New Roman"/>
          <w:sz w:val="24"/>
          <w:szCs w:val="24"/>
          <w:lang w:val="en-IN"/>
        </w:rPr>
        <w:t>layed</w:t>
      </w:r>
      <w:proofErr w:type="spellEnd"/>
      <w:r w:rsidR="009D7EEE">
        <w:rPr>
          <w:rFonts w:ascii="Times New Roman" w:hAnsi="Times New Roman" w:cs="Times New Roman"/>
          <w:sz w:val="24"/>
          <w:szCs w:val="24"/>
          <w:lang w:val="en-IN"/>
        </w:rPr>
        <w:t xml:space="preserve"> word in these sentences}.</w:t>
      </w:r>
      <w:r w:rsidR="00021C41">
        <w:rPr>
          <w:rFonts w:ascii="Times New Roman" w:hAnsi="Times New Roman" w:cs="Times New Roman"/>
          <w:sz w:val="24"/>
          <w:szCs w:val="24"/>
          <w:lang w:val="en-IN"/>
        </w:rPr>
        <w:t xml:space="preserve"> In the hidden layer of DNN, we have to perform weighted sum of the inputs from previous layer and pass the output through an activation function. These activation functions are nonlinear functions. Most linear operations like weighted sum are </w:t>
      </w:r>
      <w:r w:rsidR="00021C41" w:rsidRPr="00021C41">
        <w:rPr>
          <w:rFonts w:ascii="Times New Roman" w:hAnsi="Times New Roman" w:cs="Times New Roman"/>
          <w:sz w:val="24"/>
          <w:szCs w:val="24"/>
          <w:lang w:val="en-IN"/>
        </w:rPr>
        <w:t xml:space="preserve">easily performed </w:t>
      </w:r>
      <w:r w:rsidR="00021C41">
        <w:rPr>
          <w:rFonts w:ascii="Times New Roman" w:hAnsi="Times New Roman" w:cs="Times New Roman"/>
          <w:sz w:val="24"/>
          <w:szCs w:val="24"/>
          <w:lang w:val="en-IN"/>
        </w:rPr>
        <w:t>on</w:t>
      </w:r>
      <w:r w:rsidR="00021C41" w:rsidRPr="00021C41">
        <w:rPr>
          <w:rFonts w:ascii="Times New Roman" w:hAnsi="Times New Roman" w:cs="Times New Roman"/>
          <w:sz w:val="24"/>
          <w:szCs w:val="24"/>
          <w:lang w:val="en-IN"/>
        </w:rPr>
        <w:t xml:space="preserve"> digital devices like FPGA. However, nonlinear activation function poses a difficulty. Efficient implementation of non-linear activation functions is essential to the implementation of deep learning models on FPGAs.</w:t>
      </w:r>
      <w:r w:rsidR="00021C41">
        <w:rPr>
          <w:rFonts w:ascii="Times New Roman" w:hAnsi="Times New Roman" w:cs="Times New Roman"/>
          <w:sz w:val="24"/>
          <w:szCs w:val="24"/>
          <w:lang w:val="en-IN"/>
        </w:rPr>
        <w:t xml:space="preserve"> Most commonly used activation functions are sigmoid and tanh</w:t>
      </w:r>
      <w:r w:rsidR="009D7EEE">
        <w:rPr>
          <w:rFonts w:ascii="Times New Roman" w:hAnsi="Times New Roman" w:cs="Times New Roman"/>
          <w:sz w:val="24"/>
          <w:szCs w:val="24"/>
          <w:lang w:val="en-IN"/>
        </w:rPr>
        <w:t xml:space="preserve"> {list more activation functions}</w:t>
      </w:r>
      <w:r w:rsidR="00021C41">
        <w:rPr>
          <w:rFonts w:ascii="Times New Roman" w:hAnsi="Times New Roman" w:cs="Times New Roman"/>
          <w:sz w:val="24"/>
          <w:szCs w:val="24"/>
          <w:lang w:val="en-IN"/>
        </w:rPr>
        <w:t xml:space="preserve">. </w:t>
      </w:r>
      <w:r w:rsidR="009D7EEE">
        <w:rPr>
          <w:rFonts w:ascii="Times New Roman" w:hAnsi="Times New Roman" w:cs="Times New Roman"/>
          <w:sz w:val="24"/>
          <w:szCs w:val="24"/>
          <w:lang w:val="en-IN"/>
        </w:rPr>
        <w:t xml:space="preserve"> {</w:t>
      </w:r>
      <w:proofErr w:type="gramStart"/>
      <w:r w:rsidR="009D7EEE">
        <w:rPr>
          <w:rFonts w:ascii="Times New Roman" w:hAnsi="Times New Roman" w:cs="Times New Roman"/>
          <w:sz w:val="24"/>
          <w:szCs w:val="24"/>
          <w:lang w:val="en-IN"/>
        </w:rPr>
        <w:t>fix::</w:t>
      </w:r>
      <w:proofErr w:type="gramEnd"/>
      <w:r w:rsidR="009D7EEE">
        <w:rPr>
          <w:rFonts w:ascii="Times New Roman" w:hAnsi="Times New Roman" w:cs="Times New Roman"/>
          <w:sz w:val="24"/>
          <w:szCs w:val="24"/>
          <w:lang w:val="en-IN"/>
        </w:rPr>
        <w:t xml:space="preserve"> continue explaining tanh}</w:t>
      </w:r>
    </w:p>
    <w:p w14:paraId="7297AF2F" w14:textId="77777777" w:rsidR="00D3748D" w:rsidRDefault="00D3748D" w:rsidP="00021C41">
      <w:pPr>
        <w:keepNext/>
        <w:jc w:val="center"/>
      </w:pPr>
      <w:r>
        <w:rPr>
          <w:rFonts w:ascii="Times New Roman" w:hAnsi="Times New Roman" w:cs="Times New Roman"/>
          <w:b/>
          <w:bCs/>
          <w:noProof/>
          <w:sz w:val="32"/>
          <w:szCs w:val="32"/>
        </w:rPr>
        <w:drawing>
          <wp:inline distT="0" distB="0" distL="0" distR="0" wp14:anchorId="58CE7627" wp14:editId="103A725F">
            <wp:extent cx="5332095" cy="40017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38FC7A38" w14:textId="51F127FC" w:rsidR="00D3748D" w:rsidRDefault="00D3748D" w:rsidP="00021C41">
      <w:pPr>
        <w:pStyle w:val="Caption"/>
        <w:jc w:val="center"/>
        <w:rPr>
          <w:sz w:val="24"/>
          <w:szCs w:val="24"/>
        </w:rPr>
      </w:pPr>
      <w:r w:rsidRPr="00C26A4B">
        <w:rPr>
          <w:sz w:val="24"/>
          <w:szCs w:val="24"/>
        </w:rPr>
        <w:t xml:space="preserve">Figure </w:t>
      </w:r>
      <w:r w:rsidRPr="00C26A4B">
        <w:rPr>
          <w:sz w:val="24"/>
          <w:szCs w:val="24"/>
        </w:rPr>
        <w:fldChar w:fldCharType="begin"/>
      </w:r>
      <w:r w:rsidRPr="00C26A4B">
        <w:rPr>
          <w:sz w:val="24"/>
          <w:szCs w:val="24"/>
        </w:rPr>
        <w:instrText xml:space="preserve"> SEQ Figure \* ARABIC </w:instrText>
      </w:r>
      <w:r w:rsidRPr="00C26A4B">
        <w:rPr>
          <w:sz w:val="24"/>
          <w:szCs w:val="24"/>
        </w:rPr>
        <w:fldChar w:fldCharType="separate"/>
      </w:r>
      <w:r w:rsidR="007B2DC4">
        <w:rPr>
          <w:noProof/>
          <w:sz w:val="24"/>
          <w:szCs w:val="24"/>
        </w:rPr>
        <w:t>1</w:t>
      </w:r>
      <w:r w:rsidRPr="00C26A4B">
        <w:rPr>
          <w:sz w:val="24"/>
          <w:szCs w:val="24"/>
        </w:rPr>
        <w:fldChar w:fldCharType="end"/>
      </w:r>
      <w:r w:rsidRPr="00C26A4B">
        <w:rPr>
          <w:sz w:val="24"/>
          <w:szCs w:val="24"/>
        </w:rPr>
        <w:t>: Graph of tanh(x)</w:t>
      </w:r>
    </w:p>
    <w:p w14:paraId="55C99EDD" w14:textId="22447143" w:rsidR="00021C41" w:rsidRDefault="0041629D" w:rsidP="00021C41">
      <w:r>
        <w:t xml:space="preserve">In this paper we will present an accurate pipelined model of tanh activation function. </w:t>
      </w:r>
    </w:p>
    <w:p w14:paraId="36B9E351" w14:textId="77777777" w:rsidR="0041629D" w:rsidRPr="00021C41" w:rsidRDefault="0041629D" w:rsidP="00021C41"/>
    <w:p w14:paraId="6E7C60DC" w14:textId="0DEEB595" w:rsidR="00E02051" w:rsidRPr="009D2896" w:rsidRDefault="009D2896" w:rsidP="00021C41">
      <w:pPr>
        <w:pStyle w:val="ListParagraph"/>
        <w:numPr>
          <w:ilvl w:val="0"/>
          <w:numId w:val="2"/>
        </w:numPr>
        <w:jc w:val="both"/>
        <w:rPr>
          <w:rFonts w:ascii="Times New Roman" w:hAnsi="Times New Roman" w:cs="Times New Roman"/>
          <w:b/>
          <w:bCs/>
          <w:sz w:val="32"/>
          <w:szCs w:val="32"/>
        </w:rPr>
      </w:pPr>
      <w:r w:rsidRPr="009D2896">
        <w:rPr>
          <w:rFonts w:ascii="Times New Roman" w:hAnsi="Times New Roman" w:cs="Times New Roman"/>
          <w:b/>
          <w:bCs/>
          <w:sz w:val="32"/>
          <w:szCs w:val="32"/>
        </w:rPr>
        <w:t>R</w:t>
      </w:r>
      <w:r w:rsidR="004745CF" w:rsidRPr="009D2896">
        <w:rPr>
          <w:rFonts w:ascii="Times New Roman" w:hAnsi="Times New Roman" w:cs="Times New Roman"/>
          <w:b/>
          <w:bCs/>
          <w:sz w:val="32"/>
          <w:szCs w:val="32"/>
        </w:rPr>
        <w:t xml:space="preserve">epresentation </w:t>
      </w:r>
      <w:r w:rsidRPr="009D2896">
        <w:rPr>
          <w:rFonts w:ascii="Times New Roman" w:hAnsi="Times New Roman" w:cs="Times New Roman"/>
          <w:b/>
          <w:bCs/>
          <w:sz w:val="32"/>
          <w:szCs w:val="32"/>
        </w:rPr>
        <w:t>S</w:t>
      </w:r>
      <w:r w:rsidR="004745CF" w:rsidRPr="009D2896">
        <w:rPr>
          <w:rFonts w:ascii="Times New Roman" w:hAnsi="Times New Roman" w:cs="Times New Roman"/>
          <w:b/>
          <w:bCs/>
          <w:sz w:val="32"/>
          <w:szCs w:val="32"/>
        </w:rPr>
        <w:t>trategy</w:t>
      </w:r>
    </w:p>
    <w:p w14:paraId="7580F53B" w14:textId="77777777" w:rsidR="00E02051" w:rsidRPr="00E02051" w:rsidRDefault="00E02051" w:rsidP="00021C41">
      <w:pPr>
        <w:pStyle w:val="ListParagraph"/>
        <w:ind w:left="360"/>
        <w:jc w:val="both"/>
        <w:rPr>
          <w:rFonts w:ascii="Times New Roman" w:hAnsi="Times New Roman" w:cs="Times New Roman"/>
          <w:sz w:val="24"/>
          <w:szCs w:val="24"/>
        </w:rPr>
      </w:pPr>
    </w:p>
    <w:p w14:paraId="50586F79" w14:textId="78FDB808" w:rsidR="005353C3" w:rsidRPr="00D3748D" w:rsidRDefault="00815B59" w:rsidP="004A3F5D">
      <w:pPr>
        <w:jc w:val="both"/>
        <w:rPr>
          <w:ins w:id="1" w:author="Karri babu Ravi Teja" w:date="2021-02-22T15:52:00Z"/>
          <w:rFonts w:ascii="Times New Roman" w:hAnsi="Times New Roman" w:cs="Times New Roman"/>
          <w:color w:val="FF0000"/>
          <w:sz w:val="24"/>
          <w:szCs w:val="24"/>
        </w:rPr>
      </w:pPr>
      <w:r w:rsidRPr="00770F46">
        <w:rPr>
          <w:rFonts w:ascii="Times New Roman" w:hAnsi="Times New Roman" w:cs="Times New Roman"/>
          <w:sz w:val="24"/>
          <w:szCs w:val="24"/>
        </w:rPr>
        <w:t xml:space="preserve">When designing the </w:t>
      </w:r>
      <w:r w:rsidR="00E02051" w:rsidRPr="00770F46">
        <w:rPr>
          <w:rFonts w:ascii="Times New Roman" w:hAnsi="Times New Roman" w:cs="Times New Roman"/>
          <w:sz w:val="24"/>
          <w:szCs w:val="24"/>
        </w:rPr>
        <w:t>system,</w:t>
      </w:r>
      <w:r w:rsidRPr="00770F46">
        <w:rPr>
          <w:rFonts w:ascii="Times New Roman" w:hAnsi="Times New Roman" w:cs="Times New Roman"/>
          <w:sz w:val="24"/>
          <w:szCs w:val="24"/>
        </w:rPr>
        <w:t xml:space="preserve"> it is necessary to identify the type of input and output. The two options for representing fractional numbers are IEEE 754 floating-point representation and the </w:t>
      </w:r>
      <w:r w:rsidR="004745CF" w:rsidRPr="00770F46">
        <w:rPr>
          <w:rFonts w:ascii="Times New Roman" w:hAnsi="Times New Roman" w:cs="Times New Roman"/>
          <w:sz w:val="24"/>
          <w:szCs w:val="24"/>
        </w:rPr>
        <w:t>fixed-point</w:t>
      </w:r>
      <w:r w:rsidRPr="00770F46">
        <w:rPr>
          <w:rFonts w:ascii="Times New Roman" w:hAnsi="Times New Roman" w:cs="Times New Roman"/>
          <w:sz w:val="24"/>
          <w:szCs w:val="24"/>
        </w:rPr>
        <w:t xml:space="preserve"> representation. While the floating-point can represent more range of values and is generally more </w:t>
      </w:r>
      <w:r w:rsidRPr="00770F46">
        <w:rPr>
          <w:rFonts w:ascii="Times New Roman" w:hAnsi="Times New Roman" w:cs="Times New Roman"/>
          <w:sz w:val="24"/>
          <w:szCs w:val="24"/>
        </w:rPr>
        <w:lastRenderedPageBreak/>
        <w:t>flexible, however using it lowers performance and requires more hardware like floating-point unit (FPU). Small and simple operations like addition and subtraction become multicycle. The added large range does not help because the most dynamic characteristic of Tanh is visible is a very small range (0-6). Using fixed-point representation allows us to limit the number of bits we want to use, ease out the computational complexity of even multiplication</w:t>
      </w:r>
      <w:r w:rsidR="00BD59B1">
        <w:rPr>
          <w:rFonts w:ascii="Times New Roman" w:hAnsi="Times New Roman" w:cs="Times New Roman"/>
          <w:sz w:val="24"/>
          <w:szCs w:val="24"/>
        </w:rPr>
        <w:t xml:space="preserve"> which is generally multicycle</w:t>
      </w:r>
      <w:r w:rsidRPr="00770F46">
        <w:rPr>
          <w:rFonts w:ascii="Times New Roman" w:hAnsi="Times New Roman" w:cs="Times New Roman"/>
          <w:sz w:val="24"/>
          <w:szCs w:val="24"/>
        </w:rPr>
        <w:t xml:space="preserve">. </w:t>
      </w:r>
      <w:r w:rsidR="004745CF" w:rsidRPr="00770F46">
        <w:rPr>
          <w:rFonts w:ascii="Times New Roman" w:hAnsi="Times New Roman" w:cs="Times New Roman"/>
          <w:sz w:val="24"/>
          <w:szCs w:val="24"/>
        </w:rPr>
        <w:t>Thus,</w:t>
      </w:r>
      <w:r w:rsidRPr="00770F46">
        <w:rPr>
          <w:rFonts w:ascii="Times New Roman" w:hAnsi="Times New Roman" w:cs="Times New Roman"/>
          <w:sz w:val="24"/>
          <w:szCs w:val="24"/>
        </w:rPr>
        <w:t xml:space="preserve"> for a medium or large size FPGA, it is only better to use fixed-point representation.</w:t>
      </w:r>
    </w:p>
    <w:p w14:paraId="4C362AD7" w14:textId="77777777" w:rsidR="00770F46" w:rsidRPr="00770F46" w:rsidRDefault="00770F46" w:rsidP="00021C41">
      <w:pPr>
        <w:jc w:val="both"/>
        <w:rPr>
          <w:rFonts w:ascii="Times New Roman" w:hAnsi="Times New Roman" w:cs="Times New Roman"/>
          <w:sz w:val="24"/>
          <w:szCs w:val="24"/>
        </w:rPr>
      </w:pPr>
    </w:p>
    <w:p w14:paraId="41F93849" w14:textId="631D0126"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Tanh is antisymmetric about the origin. Using this property, we will only </w:t>
      </w:r>
      <w:r w:rsidR="00BD59B1">
        <w:rPr>
          <w:rFonts w:ascii="Times New Roman" w:hAnsi="Times New Roman" w:cs="Times New Roman"/>
          <w:sz w:val="24"/>
          <w:szCs w:val="24"/>
        </w:rPr>
        <w:t>perform</w:t>
      </w:r>
      <w:r w:rsidRPr="00770F46">
        <w:rPr>
          <w:rFonts w:ascii="Times New Roman" w:hAnsi="Times New Roman" w:cs="Times New Roman"/>
          <w:sz w:val="24"/>
          <w:szCs w:val="24"/>
        </w:rPr>
        <w:t xml:space="preserve"> computation on positive values. Negative values will be represented in 2’s complement format. If the MSB of any input is set, implying it is negative, we will work on its 2’s complement, </w:t>
      </w:r>
      <w:r w:rsidR="00BD59B1">
        <w:rPr>
          <w:rFonts w:ascii="Times New Roman" w:hAnsi="Times New Roman" w:cs="Times New Roman"/>
          <w:sz w:val="24"/>
          <w:szCs w:val="24"/>
        </w:rPr>
        <w:t>perform</w:t>
      </w:r>
      <w:r w:rsidR="00BD59B1" w:rsidRPr="00770F46">
        <w:rPr>
          <w:rFonts w:ascii="Times New Roman" w:hAnsi="Times New Roman" w:cs="Times New Roman"/>
          <w:sz w:val="24"/>
          <w:szCs w:val="24"/>
        </w:rPr>
        <w:t xml:space="preserve"> </w:t>
      </w:r>
      <w:r w:rsidRPr="00770F46">
        <w:rPr>
          <w:rFonts w:ascii="Times New Roman" w:hAnsi="Times New Roman" w:cs="Times New Roman"/>
          <w:sz w:val="24"/>
          <w:szCs w:val="24"/>
        </w:rPr>
        <w:t>the computations and get the result. The output will be 2’s complement of the</w:t>
      </w:r>
      <w:r w:rsidR="00BD59B1">
        <w:rPr>
          <w:rFonts w:ascii="Times New Roman" w:hAnsi="Times New Roman" w:cs="Times New Roman"/>
          <w:sz w:val="24"/>
          <w:szCs w:val="24"/>
        </w:rPr>
        <w:t xml:space="preserve"> computed</w:t>
      </w:r>
      <w:r w:rsidRPr="00770F46">
        <w:rPr>
          <w:rFonts w:ascii="Times New Roman" w:hAnsi="Times New Roman" w:cs="Times New Roman"/>
          <w:sz w:val="24"/>
          <w:szCs w:val="24"/>
        </w:rPr>
        <w:t xml:space="preserve"> result. To represent negative </w:t>
      </w:r>
      <w:r w:rsidR="004745CF" w:rsidRPr="00770F46">
        <w:rPr>
          <w:rFonts w:ascii="Times New Roman" w:hAnsi="Times New Roman" w:cs="Times New Roman"/>
          <w:sz w:val="24"/>
          <w:szCs w:val="24"/>
        </w:rPr>
        <w:t>numbers,</w:t>
      </w:r>
      <w:r w:rsidRPr="00770F46">
        <w:rPr>
          <w:rFonts w:ascii="Times New Roman" w:hAnsi="Times New Roman" w:cs="Times New Roman"/>
          <w:sz w:val="24"/>
          <w:szCs w:val="24"/>
        </w:rPr>
        <w:t xml:space="preserve"> we will add one more bit at MSB and use the 2’s complement representation at both input and output sides.</w:t>
      </w:r>
    </w:p>
    <w:p w14:paraId="10F128CE" w14:textId="77777777" w:rsidR="005353C3" w:rsidRPr="00770F46" w:rsidRDefault="005353C3" w:rsidP="00021C41">
      <w:pPr>
        <w:jc w:val="both"/>
        <w:rPr>
          <w:rFonts w:ascii="Times New Roman" w:hAnsi="Times New Roman" w:cs="Times New Roman"/>
          <w:sz w:val="24"/>
          <w:szCs w:val="24"/>
        </w:rPr>
      </w:pPr>
    </w:p>
    <w:p w14:paraId="0EB729FA"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Tanh can be divided into three ranges; linear, dynamic, and saturation. </w:t>
      </w:r>
    </w:p>
    <w:p w14:paraId="23D205B5"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In linear range:          y = tanh(x) = x </w:t>
      </w:r>
    </w:p>
    <w:p w14:paraId="4B31B8D6"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In dynamic range:     y = tanh(x)</w:t>
      </w:r>
    </w:p>
    <w:p w14:paraId="4D8CB98A"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In saturation range:   y = tanh(x) = 1</w:t>
      </w:r>
    </w:p>
    <w:p w14:paraId="2AB6CE22"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The figure below illustrates the ranges.</w:t>
      </w:r>
    </w:p>
    <w:p w14:paraId="3BF208F2" w14:textId="77777777" w:rsidR="00D3748D" w:rsidRPr="00C26A4B" w:rsidRDefault="00815B59" w:rsidP="00021C41">
      <w:pPr>
        <w:keepNext/>
        <w:jc w:val="center"/>
        <w:rPr>
          <w:sz w:val="24"/>
          <w:szCs w:val="24"/>
        </w:rPr>
      </w:pPr>
      <w:r w:rsidRPr="00C26A4B">
        <w:rPr>
          <w:rFonts w:ascii="Times New Roman" w:hAnsi="Times New Roman" w:cs="Times New Roman"/>
          <w:noProof/>
          <w:sz w:val="24"/>
          <w:szCs w:val="24"/>
        </w:rPr>
        <w:drawing>
          <wp:inline distT="114300" distB="114300" distL="114300" distR="114300" wp14:anchorId="31B6038A" wp14:editId="2EB299BA">
            <wp:extent cx="4319588" cy="32396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19588" cy="3239691"/>
                    </a:xfrm>
                    <a:prstGeom prst="rect">
                      <a:avLst/>
                    </a:prstGeom>
                    <a:ln/>
                  </pic:spPr>
                </pic:pic>
              </a:graphicData>
            </a:graphic>
          </wp:inline>
        </w:drawing>
      </w:r>
    </w:p>
    <w:p w14:paraId="420EB083" w14:textId="6673C1BC" w:rsidR="005353C3" w:rsidRPr="00C26A4B" w:rsidRDefault="00D3748D" w:rsidP="00021C41">
      <w:pPr>
        <w:pStyle w:val="Caption"/>
        <w:jc w:val="center"/>
        <w:rPr>
          <w:rFonts w:ascii="Times New Roman" w:hAnsi="Times New Roman" w:cs="Times New Roman"/>
          <w:sz w:val="24"/>
          <w:szCs w:val="24"/>
        </w:rPr>
      </w:pPr>
      <w:r w:rsidRPr="00C26A4B">
        <w:rPr>
          <w:sz w:val="24"/>
          <w:szCs w:val="24"/>
        </w:rPr>
        <w:t xml:space="preserve">Figure </w:t>
      </w:r>
      <w:r w:rsidRPr="00C26A4B">
        <w:rPr>
          <w:sz w:val="24"/>
          <w:szCs w:val="24"/>
        </w:rPr>
        <w:fldChar w:fldCharType="begin"/>
      </w:r>
      <w:r w:rsidRPr="00C26A4B">
        <w:rPr>
          <w:sz w:val="24"/>
          <w:szCs w:val="24"/>
        </w:rPr>
        <w:instrText xml:space="preserve"> SEQ Figure \* ARABIC </w:instrText>
      </w:r>
      <w:r w:rsidRPr="00C26A4B">
        <w:rPr>
          <w:sz w:val="24"/>
          <w:szCs w:val="24"/>
        </w:rPr>
        <w:fldChar w:fldCharType="separate"/>
      </w:r>
      <w:r w:rsidR="007B2DC4">
        <w:rPr>
          <w:noProof/>
          <w:sz w:val="24"/>
          <w:szCs w:val="24"/>
        </w:rPr>
        <w:t>2</w:t>
      </w:r>
      <w:r w:rsidRPr="00C26A4B">
        <w:rPr>
          <w:sz w:val="24"/>
          <w:szCs w:val="24"/>
        </w:rPr>
        <w:fldChar w:fldCharType="end"/>
      </w:r>
      <w:r w:rsidRPr="00C26A4B">
        <w:rPr>
          <w:sz w:val="24"/>
          <w:szCs w:val="24"/>
        </w:rPr>
        <w:t>: Splitting tanh in working ranges</w:t>
      </w:r>
    </w:p>
    <w:p w14:paraId="48967A57" w14:textId="77777777" w:rsidR="005353C3" w:rsidRPr="00C26A4B" w:rsidRDefault="005353C3" w:rsidP="00021C41">
      <w:pPr>
        <w:jc w:val="both"/>
        <w:rPr>
          <w:rFonts w:ascii="Times New Roman" w:hAnsi="Times New Roman" w:cs="Times New Roman"/>
          <w:sz w:val="24"/>
          <w:szCs w:val="24"/>
        </w:rPr>
      </w:pPr>
    </w:p>
    <w:p w14:paraId="5D6F412C" w14:textId="10242455" w:rsidR="00D3748D" w:rsidRPr="00C26A4B" w:rsidRDefault="00815B59" w:rsidP="00021C41">
      <w:pPr>
        <w:jc w:val="both"/>
        <w:rPr>
          <w:rFonts w:ascii="Times New Roman" w:hAnsi="Times New Roman" w:cs="Times New Roman"/>
          <w:sz w:val="24"/>
          <w:szCs w:val="24"/>
        </w:rPr>
      </w:pPr>
      <w:r w:rsidRPr="00C26A4B">
        <w:rPr>
          <w:rFonts w:ascii="Times New Roman" w:hAnsi="Times New Roman" w:cs="Times New Roman"/>
          <w:sz w:val="24"/>
          <w:szCs w:val="24"/>
        </w:rPr>
        <w:t xml:space="preserve">There is no absolute limit to </w:t>
      </w:r>
      <w:r w:rsidR="006B408D" w:rsidRPr="00C26A4B">
        <w:rPr>
          <w:rFonts w:ascii="Times New Roman" w:hAnsi="Times New Roman" w:cs="Times New Roman"/>
          <w:sz w:val="24"/>
          <w:szCs w:val="24"/>
        </w:rPr>
        <w:t>how many bits to be used to represent any value as it</w:t>
      </w:r>
      <w:r w:rsidRPr="00C26A4B">
        <w:rPr>
          <w:rFonts w:ascii="Times New Roman" w:hAnsi="Times New Roman" w:cs="Times New Roman"/>
          <w:sz w:val="24"/>
          <w:szCs w:val="24"/>
        </w:rPr>
        <w:t xml:space="preserve"> depends on the maximum </w:t>
      </w:r>
      <w:r w:rsidR="006B408D" w:rsidRPr="00C26A4B">
        <w:rPr>
          <w:rFonts w:ascii="Times New Roman" w:hAnsi="Times New Roman" w:cs="Times New Roman"/>
          <w:sz w:val="24"/>
          <w:szCs w:val="24"/>
        </w:rPr>
        <w:t xml:space="preserve">tolerable </w:t>
      </w:r>
      <w:r w:rsidRPr="00C26A4B">
        <w:rPr>
          <w:rFonts w:ascii="Times New Roman" w:hAnsi="Times New Roman" w:cs="Times New Roman"/>
          <w:sz w:val="24"/>
          <w:szCs w:val="24"/>
        </w:rPr>
        <w:t>error. The table below shows the linear, saturation, and working range for different tolerable error range.</w:t>
      </w:r>
    </w:p>
    <w:p w14:paraId="670D6C7B" w14:textId="77777777" w:rsidR="005353C3" w:rsidRPr="00C26A4B" w:rsidRDefault="005353C3" w:rsidP="00021C41">
      <w:pPr>
        <w:jc w:val="both"/>
        <w:rPr>
          <w:rFonts w:ascii="Times New Roman" w:hAnsi="Times New Roman" w:cs="Times New Roman"/>
          <w:sz w:val="24"/>
          <w:szCs w:val="24"/>
        </w:rPr>
      </w:pPr>
    </w:p>
    <w:p w14:paraId="20ED47EB" w14:textId="5BEE0F23" w:rsidR="00D3748D" w:rsidRPr="00C26A4B" w:rsidRDefault="00D3748D" w:rsidP="00021C41">
      <w:pPr>
        <w:pStyle w:val="Caption"/>
        <w:keepNext/>
        <w:jc w:val="both"/>
        <w:rPr>
          <w:color w:val="auto"/>
          <w:sz w:val="24"/>
          <w:szCs w:val="24"/>
          <w:u w:val="single"/>
        </w:rPr>
      </w:pPr>
      <w:r w:rsidRPr="00C26A4B">
        <w:rPr>
          <w:color w:val="auto"/>
          <w:sz w:val="24"/>
          <w:szCs w:val="24"/>
          <w:u w:val="single"/>
        </w:rPr>
        <w:t xml:space="preserve">Table </w:t>
      </w:r>
      <w:r w:rsidRPr="00C26A4B">
        <w:rPr>
          <w:color w:val="auto"/>
          <w:sz w:val="24"/>
          <w:szCs w:val="24"/>
          <w:u w:val="single"/>
        </w:rPr>
        <w:fldChar w:fldCharType="begin"/>
      </w:r>
      <w:r w:rsidRPr="00C26A4B">
        <w:rPr>
          <w:color w:val="auto"/>
          <w:sz w:val="24"/>
          <w:szCs w:val="24"/>
          <w:u w:val="single"/>
        </w:rPr>
        <w:instrText xml:space="preserve"> SEQ Table \* ARABIC </w:instrText>
      </w:r>
      <w:r w:rsidRPr="00C26A4B">
        <w:rPr>
          <w:color w:val="auto"/>
          <w:sz w:val="24"/>
          <w:szCs w:val="24"/>
          <w:u w:val="single"/>
        </w:rPr>
        <w:fldChar w:fldCharType="separate"/>
      </w:r>
      <w:r w:rsidR="007B2DC4">
        <w:rPr>
          <w:noProof/>
          <w:color w:val="auto"/>
          <w:sz w:val="24"/>
          <w:szCs w:val="24"/>
          <w:u w:val="single"/>
        </w:rPr>
        <w:t>1</w:t>
      </w:r>
      <w:r w:rsidRPr="00C26A4B">
        <w:rPr>
          <w:color w:val="auto"/>
          <w:sz w:val="24"/>
          <w:szCs w:val="24"/>
          <w:u w:val="single"/>
        </w:rPr>
        <w:fldChar w:fldCharType="end"/>
      </w:r>
      <w:r w:rsidRPr="00C26A4B">
        <w:rPr>
          <w:color w:val="auto"/>
          <w:sz w:val="24"/>
          <w:szCs w:val="24"/>
          <w:u w:val="single"/>
        </w:rPr>
        <w:t>: Acceptable Error vs Required bits</w:t>
      </w:r>
    </w:p>
    <w:tbl>
      <w:tblPr>
        <w:tblStyle w:val="a"/>
        <w:tblW w:w="942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1"/>
        <w:gridCol w:w="904"/>
        <w:gridCol w:w="1035"/>
        <w:gridCol w:w="1035"/>
        <w:gridCol w:w="1035"/>
        <w:gridCol w:w="1035"/>
        <w:gridCol w:w="1035"/>
        <w:gridCol w:w="1035"/>
        <w:gridCol w:w="1035"/>
      </w:tblGrid>
      <w:tr w:rsidR="005353C3" w:rsidRPr="00C26A4B" w14:paraId="1F1444BA" w14:textId="77777777" w:rsidTr="004D268D">
        <w:trPr>
          <w:trHeight w:val="420"/>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09079D1A"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OUTPUT</w:t>
            </w:r>
          </w:p>
        </w:tc>
        <w:tc>
          <w:tcPr>
            <w:tcW w:w="504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0422AFF0"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INPUT</w:t>
            </w:r>
          </w:p>
        </w:tc>
        <w:tc>
          <w:tcPr>
            <w:tcW w:w="31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41C43439"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OUTPUT</w:t>
            </w:r>
          </w:p>
        </w:tc>
      </w:tr>
      <w:tr w:rsidR="005353C3" w:rsidRPr="00770F46" w14:paraId="4EC4BA4B" w14:textId="77777777" w:rsidTr="004D268D">
        <w:trPr>
          <w:trHeight w:val="2248"/>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679D5B2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 xml:space="preserve">Maximum acceptable absolute error </w:t>
            </w:r>
          </w:p>
        </w:tc>
        <w:tc>
          <w:tcPr>
            <w:tcW w:w="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1ABDC66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Linear Range</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7D700BFD"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Saturation Range</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4E88F52D"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Bits required to represent Integer Part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77329A6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Bits required to represent Fractional Part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6B59960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Total bits</w:t>
            </w:r>
          </w:p>
          <w:p w14:paraId="66DDE1F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 extra sign bit is added)</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69327C99"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Bits required to represent Integer Part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50E2D871"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Bits required to represent Fractional Parted)</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29963F3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 xml:space="preserve">Total bits </w:t>
            </w:r>
          </w:p>
          <w:p w14:paraId="0404FF59"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 extra bit for sign)</w:t>
            </w:r>
          </w:p>
        </w:tc>
      </w:tr>
      <w:tr w:rsidR="005353C3" w:rsidRPr="00770F46" w14:paraId="38AF54A9" w14:textId="77777777" w:rsidTr="004745CF">
        <w:tc>
          <w:tcPr>
            <w:tcW w:w="127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C2BBB9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1.00E-02</w:t>
            </w:r>
          </w:p>
        </w:tc>
        <w:tc>
          <w:tcPr>
            <w:tcW w:w="9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4C882B8"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0.25</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4BB83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2E6FAFC"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3769B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7</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DE847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8CA8E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38F132"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7</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B8A035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9</w:t>
            </w:r>
          </w:p>
        </w:tc>
      </w:tr>
      <w:tr w:rsidR="005353C3" w:rsidRPr="00770F46" w14:paraId="0BB717E6" w14:textId="77777777" w:rsidTr="004745CF">
        <w:tc>
          <w:tcPr>
            <w:tcW w:w="127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4F9D61"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1.00E-03</w:t>
            </w:r>
          </w:p>
        </w:tc>
        <w:tc>
          <w:tcPr>
            <w:tcW w:w="9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555EB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0.125</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C2063F5"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1A78C0A"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3B433F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33AB73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14</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E93981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3D8AE9"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06D21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12</w:t>
            </w:r>
          </w:p>
        </w:tc>
      </w:tr>
      <w:tr w:rsidR="005353C3" w:rsidRPr="00770F46" w14:paraId="76FB30F9" w14:textId="77777777" w:rsidTr="004745CF">
        <w:tc>
          <w:tcPr>
            <w:tcW w:w="127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A1C8DFA"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1.00E-04</w:t>
            </w:r>
          </w:p>
        </w:tc>
        <w:tc>
          <w:tcPr>
            <w:tcW w:w="9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47F64E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0.0625</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64D899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5</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A34F41"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F242058"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14</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F99E7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18</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E422F6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C213DE9"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14</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250F608"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16</w:t>
            </w:r>
          </w:p>
        </w:tc>
      </w:tr>
      <w:tr w:rsidR="005353C3" w:rsidRPr="00770F46" w14:paraId="6242C43E" w14:textId="77777777" w:rsidTr="004745CF">
        <w:tc>
          <w:tcPr>
            <w:tcW w:w="127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92B6C6"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1.00E-05</w:t>
            </w:r>
          </w:p>
        </w:tc>
        <w:tc>
          <w:tcPr>
            <w:tcW w:w="9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7A8D25"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0.03125</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885754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6</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F1A892"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DCB93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17</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DBA341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21</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6D50A3"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BB67D6"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17</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F8B68DD"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19</w:t>
            </w:r>
          </w:p>
        </w:tc>
      </w:tr>
      <w:tr w:rsidR="005353C3" w:rsidRPr="00770F46" w14:paraId="28E59A70" w14:textId="77777777" w:rsidTr="004745CF">
        <w:tc>
          <w:tcPr>
            <w:tcW w:w="127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6F762F"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1.00E-06</w:t>
            </w:r>
          </w:p>
        </w:tc>
        <w:tc>
          <w:tcPr>
            <w:tcW w:w="90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D15C5F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0.015625</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759376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7</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4AE4E32"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FA926F"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20</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0D05DA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24</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4A4B0E5"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D231F00"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20</w:t>
            </w:r>
          </w:p>
        </w:tc>
        <w:tc>
          <w:tcPr>
            <w:tcW w:w="10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692CB9"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22</w:t>
            </w:r>
          </w:p>
        </w:tc>
      </w:tr>
      <w:tr w:rsidR="005353C3" w:rsidRPr="00770F46" w14:paraId="533033D7" w14:textId="77777777" w:rsidTr="004745CF">
        <w:tc>
          <w:tcPr>
            <w:tcW w:w="1271" w:type="dxa"/>
            <w:tcBorders>
              <w:top w:val="single" w:sz="4" w:space="0" w:color="auto"/>
            </w:tcBorders>
            <w:shd w:val="clear" w:color="auto" w:fill="auto"/>
            <w:tcMar>
              <w:top w:w="100" w:type="dxa"/>
              <w:left w:w="100" w:type="dxa"/>
              <w:bottom w:w="100" w:type="dxa"/>
              <w:right w:w="100" w:type="dxa"/>
            </w:tcMar>
          </w:tcPr>
          <w:p w14:paraId="0B627D61"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1.00E-07</w:t>
            </w:r>
          </w:p>
        </w:tc>
        <w:tc>
          <w:tcPr>
            <w:tcW w:w="904" w:type="dxa"/>
            <w:tcBorders>
              <w:top w:val="single" w:sz="4" w:space="0" w:color="auto"/>
            </w:tcBorders>
            <w:shd w:val="clear" w:color="auto" w:fill="auto"/>
            <w:tcMar>
              <w:top w:w="100" w:type="dxa"/>
              <w:left w:w="100" w:type="dxa"/>
              <w:bottom w:w="100" w:type="dxa"/>
              <w:right w:w="100" w:type="dxa"/>
            </w:tcMar>
          </w:tcPr>
          <w:p w14:paraId="5C7098AD"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0.0078125</w:t>
            </w:r>
          </w:p>
        </w:tc>
        <w:tc>
          <w:tcPr>
            <w:tcW w:w="1035" w:type="dxa"/>
            <w:tcBorders>
              <w:top w:val="single" w:sz="4" w:space="0" w:color="auto"/>
            </w:tcBorders>
            <w:shd w:val="clear" w:color="auto" w:fill="auto"/>
            <w:tcMar>
              <w:top w:w="100" w:type="dxa"/>
              <w:left w:w="100" w:type="dxa"/>
              <w:bottom w:w="100" w:type="dxa"/>
              <w:right w:w="100" w:type="dxa"/>
            </w:tcMar>
          </w:tcPr>
          <w:p w14:paraId="669E05A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8</w:t>
            </w:r>
          </w:p>
        </w:tc>
        <w:tc>
          <w:tcPr>
            <w:tcW w:w="1035" w:type="dxa"/>
            <w:tcBorders>
              <w:top w:val="single" w:sz="4" w:space="0" w:color="auto"/>
            </w:tcBorders>
            <w:shd w:val="clear" w:color="auto" w:fill="auto"/>
            <w:tcMar>
              <w:top w:w="100" w:type="dxa"/>
              <w:left w:w="100" w:type="dxa"/>
              <w:bottom w:w="100" w:type="dxa"/>
              <w:right w:w="100" w:type="dxa"/>
            </w:tcMar>
          </w:tcPr>
          <w:p w14:paraId="574BCB95"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035" w:type="dxa"/>
            <w:tcBorders>
              <w:top w:val="single" w:sz="4" w:space="0" w:color="auto"/>
            </w:tcBorders>
            <w:shd w:val="clear" w:color="auto" w:fill="auto"/>
            <w:tcMar>
              <w:top w:w="100" w:type="dxa"/>
              <w:left w:w="100" w:type="dxa"/>
              <w:bottom w:w="100" w:type="dxa"/>
              <w:right w:w="100" w:type="dxa"/>
            </w:tcMar>
          </w:tcPr>
          <w:p w14:paraId="11CDECE5"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24</w:t>
            </w:r>
          </w:p>
        </w:tc>
        <w:tc>
          <w:tcPr>
            <w:tcW w:w="1035" w:type="dxa"/>
            <w:tcBorders>
              <w:top w:val="single" w:sz="4" w:space="0" w:color="auto"/>
            </w:tcBorders>
            <w:shd w:val="clear" w:color="auto" w:fill="auto"/>
            <w:tcMar>
              <w:top w:w="100" w:type="dxa"/>
              <w:left w:w="100" w:type="dxa"/>
              <w:bottom w:w="100" w:type="dxa"/>
              <w:right w:w="100" w:type="dxa"/>
            </w:tcMar>
          </w:tcPr>
          <w:p w14:paraId="2405D7E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29</w:t>
            </w:r>
          </w:p>
        </w:tc>
        <w:tc>
          <w:tcPr>
            <w:tcW w:w="1035" w:type="dxa"/>
            <w:tcBorders>
              <w:top w:val="single" w:sz="4" w:space="0" w:color="auto"/>
            </w:tcBorders>
            <w:shd w:val="clear" w:color="auto" w:fill="auto"/>
            <w:tcMar>
              <w:top w:w="100" w:type="dxa"/>
              <w:left w:w="100" w:type="dxa"/>
              <w:bottom w:w="100" w:type="dxa"/>
              <w:right w:w="100" w:type="dxa"/>
            </w:tcMar>
          </w:tcPr>
          <w:p w14:paraId="0F3849B5"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tcBorders>
              <w:top w:val="single" w:sz="4" w:space="0" w:color="auto"/>
            </w:tcBorders>
            <w:shd w:val="clear" w:color="auto" w:fill="auto"/>
            <w:tcMar>
              <w:top w:w="100" w:type="dxa"/>
              <w:left w:w="100" w:type="dxa"/>
              <w:bottom w:w="100" w:type="dxa"/>
              <w:right w:w="100" w:type="dxa"/>
            </w:tcMar>
          </w:tcPr>
          <w:p w14:paraId="7D704C3D"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24</w:t>
            </w:r>
          </w:p>
        </w:tc>
        <w:tc>
          <w:tcPr>
            <w:tcW w:w="1035" w:type="dxa"/>
            <w:tcBorders>
              <w:top w:val="single" w:sz="4" w:space="0" w:color="auto"/>
            </w:tcBorders>
            <w:shd w:val="clear" w:color="auto" w:fill="auto"/>
            <w:tcMar>
              <w:top w:w="100" w:type="dxa"/>
              <w:left w:w="100" w:type="dxa"/>
              <w:bottom w:w="100" w:type="dxa"/>
              <w:right w:w="100" w:type="dxa"/>
            </w:tcMar>
          </w:tcPr>
          <w:p w14:paraId="5829B5C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26</w:t>
            </w:r>
          </w:p>
        </w:tc>
      </w:tr>
      <w:tr w:rsidR="005353C3" w:rsidRPr="00770F46" w14:paraId="037A6D38" w14:textId="77777777" w:rsidTr="00E02051">
        <w:tc>
          <w:tcPr>
            <w:tcW w:w="1271" w:type="dxa"/>
            <w:shd w:val="clear" w:color="auto" w:fill="auto"/>
            <w:tcMar>
              <w:top w:w="100" w:type="dxa"/>
              <w:left w:w="100" w:type="dxa"/>
              <w:bottom w:w="100" w:type="dxa"/>
              <w:right w:w="100" w:type="dxa"/>
            </w:tcMar>
          </w:tcPr>
          <w:p w14:paraId="7B41AC0C"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1.00E-08</w:t>
            </w:r>
          </w:p>
        </w:tc>
        <w:tc>
          <w:tcPr>
            <w:tcW w:w="904" w:type="dxa"/>
            <w:shd w:val="clear" w:color="auto" w:fill="auto"/>
            <w:tcMar>
              <w:top w:w="100" w:type="dxa"/>
              <w:left w:w="100" w:type="dxa"/>
              <w:bottom w:w="100" w:type="dxa"/>
              <w:right w:w="100" w:type="dxa"/>
            </w:tcMar>
          </w:tcPr>
          <w:p w14:paraId="21724C9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0.00390625</w:t>
            </w:r>
          </w:p>
        </w:tc>
        <w:tc>
          <w:tcPr>
            <w:tcW w:w="1035" w:type="dxa"/>
            <w:shd w:val="clear" w:color="auto" w:fill="auto"/>
            <w:tcMar>
              <w:top w:w="100" w:type="dxa"/>
              <w:left w:w="100" w:type="dxa"/>
              <w:bottom w:w="100" w:type="dxa"/>
              <w:right w:w="100" w:type="dxa"/>
            </w:tcMar>
          </w:tcPr>
          <w:p w14:paraId="38F1C714"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9</w:t>
            </w:r>
          </w:p>
        </w:tc>
        <w:tc>
          <w:tcPr>
            <w:tcW w:w="1035" w:type="dxa"/>
            <w:shd w:val="clear" w:color="auto" w:fill="auto"/>
            <w:tcMar>
              <w:top w:w="100" w:type="dxa"/>
              <w:left w:w="100" w:type="dxa"/>
              <w:bottom w:w="100" w:type="dxa"/>
              <w:right w:w="100" w:type="dxa"/>
            </w:tcMar>
          </w:tcPr>
          <w:p w14:paraId="2E6F0BE7"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035" w:type="dxa"/>
            <w:shd w:val="clear" w:color="auto" w:fill="auto"/>
            <w:tcMar>
              <w:top w:w="100" w:type="dxa"/>
              <w:left w:w="100" w:type="dxa"/>
              <w:bottom w:w="100" w:type="dxa"/>
              <w:right w:w="100" w:type="dxa"/>
            </w:tcMar>
          </w:tcPr>
          <w:p w14:paraId="75287B4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27</w:t>
            </w:r>
          </w:p>
        </w:tc>
        <w:tc>
          <w:tcPr>
            <w:tcW w:w="1035" w:type="dxa"/>
            <w:shd w:val="clear" w:color="auto" w:fill="auto"/>
            <w:tcMar>
              <w:top w:w="100" w:type="dxa"/>
              <w:left w:w="100" w:type="dxa"/>
              <w:bottom w:w="100" w:type="dxa"/>
              <w:right w:w="100" w:type="dxa"/>
            </w:tcMar>
          </w:tcPr>
          <w:p w14:paraId="2D0D3A64"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32</w:t>
            </w:r>
          </w:p>
        </w:tc>
        <w:tc>
          <w:tcPr>
            <w:tcW w:w="1035" w:type="dxa"/>
            <w:shd w:val="clear" w:color="auto" w:fill="auto"/>
            <w:tcMar>
              <w:top w:w="100" w:type="dxa"/>
              <w:left w:w="100" w:type="dxa"/>
              <w:bottom w:w="100" w:type="dxa"/>
              <w:right w:w="100" w:type="dxa"/>
            </w:tcMar>
          </w:tcPr>
          <w:p w14:paraId="6F85D6C8"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shd w:val="clear" w:color="auto" w:fill="auto"/>
            <w:tcMar>
              <w:top w:w="100" w:type="dxa"/>
              <w:left w:w="100" w:type="dxa"/>
              <w:bottom w:w="100" w:type="dxa"/>
              <w:right w:w="100" w:type="dxa"/>
            </w:tcMar>
          </w:tcPr>
          <w:p w14:paraId="7C8DA94B"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27</w:t>
            </w:r>
          </w:p>
        </w:tc>
        <w:tc>
          <w:tcPr>
            <w:tcW w:w="1035" w:type="dxa"/>
            <w:shd w:val="clear" w:color="auto" w:fill="auto"/>
            <w:tcMar>
              <w:top w:w="100" w:type="dxa"/>
              <w:left w:w="100" w:type="dxa"/>
              <w:bottom w:w="100" w:type="dxa"/>
              <w:right w:w="100" w:type="dxa"/>
            </w:tcMar>
          </w:tcPr>
          <w:p w14:paraId="61A49F2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29</w:t>
            </w:r>
          </w:p>
        </w:tc>
      </w:tr>
      <w:tr w:rsidR="005353C3" w:rsidRPr="00770F46" w14:paraId="53E450C1" w14:textId="77777777" w:rsidTr="00E02051">
        <w:tc>
          <w:tcPr>
            <w:tcW w:w="1271" w:type="dxa"/>
            <w:shd w:val="clear" w:color="auto" w:fill="auto"/>
            <w:tcMar>
              <w:top w:w="100" w:type="dxa"/>
              <w:left w:w="100" w:type="dxa"/>
              <w:bottom w:w="100" w:type="dxa"/>
              <w:right w:w="100" w:type="dxa"/>
            </w:tcMar>
          </w:tcPr>
          <w:p w14:paraId="0ABCACDA"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1.00E-09</w:t>
            </w:r>
          </w:p>
        </w:tc>
        <w:tc>
          <w:tcPr>
            <w:tcW w:w="904" w:type="dxa"/>
            <w:shd w:val="clear" w:color="auto" w:fill="auto"/>
            <w:tcMar>
              <w:top w:w="100" w:type="dxa"/>
              <w:left w:w="100" w:type="dxa"/>
              <w:bottom w:w="100" w:type="dxa"/>
              <w:right w:w="100" w:type="dxa"/>
            </w:tcMar>
          </w:tcPr>
          <w:p w14:paraId="033FE0D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0.00195313</w:t>
            </w:r>
          </w:p>
        </w:tc>
        <w:tc>
          <w:tcPr>
            <w:tcW w:w="1035" w:type="dxa"/>
            <w:shd w:val="clear" w:color="auto" w:fill="auto"/>
            <w:tcMar>
              <w:top w:w="100" w:type="dxa"/>
              <w:left w:w="100" w:type="dxa"/>
              <w:bottom w:w="100" w:type="dxa"/>
              <w:right w:w="100" w:type="dxa"/>
            </w:tcMar>
          </w:tcPr>
          <w:p w14:paraId="44A07F8D"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w:t>
            </w:r>
          </w:p>
        </w:tc>
        <w:tc>
          <w:tcPr>
            <w:tcW w:w="1035" w:type="dxa"/>
            <w:shd w:val="clear" w:color="auto" w:fill="auto"/>
            <w:tcMar>
              <w:top w:w="100" w:type="dxa"/>
              <w:left w:w="100" w:type="dxa"/>
              <w:bottom w:w="100" w:type="dxa"/>
              <w:right w:w="100" w:type="dxa"/>
            </w:tcMar>
          </w:tcPr>
          <w:p w14:paraId="5C4A24F5"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035" w:type="dxa"/>
            <w:shd w:val="clear" w:color="auto" w:fill="auto"/>
            <w:tcMar>
              <w:top w:w="100" w:type="dxa"/>
              <w:left w:w="100" w:type="dxa"/>
              <w:bottom w:w="100" w:type="dxa"/>
              <w:right w:w="100" w:type="dxa"/>
            </w:tcMar>
          </w:tcPr>
          <w:p w14:paraId="2378A89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30</w:t>
            </w:r>
          </w:p>
        </w:tc>
        <w:tc>
          <w:tcPr>
            <w:tcW w:w="1035" w:type="dxa"/>
            <w:shd w:val="clear" w:color="auto" w:fill="auto"/>
            <w:tcMar>
              <w:top w:w="100" w:type="dxa"/>
              <w:left w:w="100" w:type="dxa"/>
              <w:bottom w:w="100" w:type="dxa"/>
              <w:right w:w="100" w:type="dxa"/>
            </w:tcMar>
          </w:tcPr>
          <w:p w14:paraId="66E87DA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35</w:t>
            </w:r>
          </w:p>
        </w:tc>
        <w:tc>
          <w:tcPr>
            <w:tcW w:w="1035" w:type="dxa"/>
            <w:shd w:val="clear" w:color="auto" w:fill="auto"/>
            <w:tcMar>
              <w:top w:w="100" w:type="dxa"/>
              <w:left w:w="100" w:type="dxa"/>
              <w:bottom w:w="100" w:type="dxa"/>
              <w:right w:w="100" w:type="dxa"/>
            </w:tcMar>
          </w:tcPr>
          <w:p w14:paraId="002A210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035" w:type="dxa"/>
            <w:shd w:val="clear" w:color="auto" w:fill="auto"/>
            <w:tcMar>
              <w:top w:w="100" w:type="dxa"/>
              <w:left w:w="100" w:type="dxa"/>
              <w:bottom w:w="100" w:type="dxa"/>
              <w:right w:w="100" w:type="dxa"/>
            </w:tcMar>
          </w:tcPr>
          <w:p w14:paraId="6B40DDF4"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30</w:t>
            </w:r>
          </w:p>
        </w:tc>
        <w:tc>
          <w:tcPr>
            <w:tcW w:w="1035" w:type="dxa"/>
            <w:shd w:val="clear" w:color="auto" w:fill="auto"/>
            <w:tcMar>
              <w:top w:w="100" w:type="dxa"/>
              <w:left w:w="100" w:type="dxa"/>
              <w:bottom w:w="100" w:type="dxa"/>
              <w:right w:w="100" w:type="dxa"/>
            </w:tcMar>
          </w:tcPr>
          <w:p w14:paraId="328FDB7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32</w:t>
            </w:r>
          </w:p>
        </w:tc>
      </w:tr>
    </w:tbl>
    <w:p w14:paraId="78FAF019" w14:textId="77777777" w:rsidR="005353C3" w:rsidRPr="00770F46" w:rsidRDefault="005353C3" w:rsidP="00021C41">
      <w:pPr>
        <w:jc w:val="both"/>
        <w:rPr>
          <w:rFonts w:ascii="Times New Roman" w:hAnsi="Times New Roman" w:cs="Times New Roman"/>
          <w:sz w:val="24"/>
          <w:szCs w:val="24"/>
        </w:rPr>
      </w:pPr>
    </w:p>
    <w:p w14:paraId="4DD9F62D" w14:textId="77777777" w:rsidR="005353C3" w:rsidRPr="00770F46" w:rsidRDefault="005353C3" w:rsidP="00021C41">
      <w:pPr>
        <w:jc w:val="both"/>
        <w:rPr>
          <w:rFonts w:ascii="Times New Roman" w:hAnsi="Times New Roman" w:cs="Times New Roman"/>
          <w:sz w:val="24"/>
          <w:szCs w:val="24"/>
        </w:rPr>
      </w:pPr>
    </w:p>
    <w:p w14:paraId="3DC6095E"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Bits required = ceil(abs(log(range)/</w:t>
      </w:r>
      <w:proofErr w:type="gramStart"/>
      <w:r w:rsidRPr="00770F46">
        <w:rPr>
          <w:rFonts w:ascii="Times New Roman" w:hAnsi="Times New Roman" w:cs="Times New Roman"/>
          <w:sz w:val="24"/>
          <w:szCs w:val="24"/>
        </w:rPr>
        <w:t>log(</w:t>
      </w:r>
      <w:proofErr w:type="gramEnd"/>
      <w:r w:rsidRPr="00770F46">
        <w:rPr>
          <w:rFonts w:ascii="Times New Roman" w:hAnsi="Times New Roman" w:cs="Times New Roman"/>
          <w:sz w:val="24"/>
          <w:szCs w:val="24"/>
        </w:rPr>
        <w:t>2)))</w:t>
      </w:r>
    </w:p>
    <w:p w14:paraId="71624000"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Bits required to represent Fractional Part for 10^-4 accuracy = ceil(abs(log(10^-4)/</w:t>
      </w:r>
      <w:proofErr w:type="gramStart"/>
      <w:r w:rsidRPr="00770F46">
        <w:rPr>
          <w:rFonts w:ascii="Times New Roman" w:hAnsi="Times New Roman" w:cs="Times New Roman"/>
          <w:sz w:val="24"/>
          <w:szCs w:val="24"/>
        </w:rPr>
        <w:t>log(</w:t>
      </w:r>
      <w:proofErr w:type="gramEnd"/>
      <w:r w:rsidRPr="00770F46">
        <w:rPr>
          <w:rFonts w:ascii="Times New Roman" w:hAnsi="Times New Roman" w:cs="Times New Roman"/>
          <w:sz w:val="24"/>
          <w:szCs w:val="24"/>
        </w:rPr>
        <w:t>2))) = 14</w:t>
      </w:r>
    </w:p>
    <w:p w14:paraId="613E2C92" w14:textId="77777777" w:rsidR="005353C3" w:rsidRPr="00770F46" w:rsidRDefault="005353C3" w:rsidP="00021C41">
      <w:pPr>
        <w:jc w:val="both"/>
        <w:rPr>
          <w:rFonts w:ascii="Times New Roman" w:hAnsi="Times New Roman" w:cs="Times New Roman"/>
          <w:sz w:val="24"/>
          <w:szCs w:val="24"/>
          <w:u w:val="single"/>
        </w:rPr>
      </w:pPr>
    </w:p>
    <w:p w14:paraId="5B516F98" w14:textId="3FBEC33E" w:rsidR="004745CF" w:rsidRPr="009D2896" w:rsidRDefault="009D2896" w:rsidP="00021C41">
      <w:pPr>
        <w:pStyle w:val="ListParagraph"/>
        <w:numPr>
          <w:ilvl w:val="0"/>
          <w:numId w:val="2"/>
        </w:numPr>
        <w:jc w:val="both"/>
        <w:rPr>
          <w:rFonts w:ascii="Times New Roman" w:hAnsi="Times New Roman" w:cs="Times New Roman"/>
          <w:b/>
          <w:bCs/>
          <w:sz w:val="32"/>
          <w:szCs w:val="32"/>
        </w:rPr>
      </w:pPr>
      <w:r w:rsidRPr="009D2896">
        <w:rPr>
          <w:rFonts w:ascii="Times New Roman" w:hAnsi="Times New Roman" w:cs="Times New Roman"/>
          <w:b/>
          <w:bCs/>
          <w:sz w:val="32"/>
          <w:szCs w:val="32"/>
        </w:rPr>
        <w:t>Interpolation</w:t>
      </w:r>
      <w:r w:rsidR="004745CF" w:rsidRPr="009D2896">
        <w:rPr>
          <w:rFonts w:ascii="Times New Roman" w:hAnsi="Times New Roman" w:cs="Times New Roman"/>
          <w:b/>
          <w:bCs/>
          <w:sz w:val="32"/>
          <w:szCs w:val="32"/>
        </w:rPr>
        <w:t xml:space="preserve"> Strategies</w:t>
      </w:r>
    </w:p>
    <w:p w14:paraId="2F04991E" w14:textId="77777777" w:rsidR="004745CF" w:rsidRPr="004745CF" w:rsidRDefault="004745CF" w:rsidP="00021C41">
      <w:pPr>
        <w:pStyle w:val="ListParagraph"/>
        <w:ind w:left="360"/>
        <w:jc w:val="both"/>
        <w:rPr>
          <w:rFonts w:ascii="Times New Roman" w:hAnsi="Times New Roman" w:cs="Times New Roman"/>
          <w:sz w:val="24"/>
          <w:szCs w:val="24"/>
        </w:rPr>
      </w:pPr>
    </w:p>
    <w:p w14:paraId="33D9DA38" w14:textId="2B3B8DF5" w:rsidR="005353C3" w:rsidRPr="00C26A4B"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We can simply store all the values in a memory location and read from it. However, storing 2^14 memory locations with 16-bit values will eat up all FPGA resources. Moreover, this does not serve any added advantage. What we propose to do is interpolate between 2 points and compute the intermediate values. There are different interpolation methods available like zero-order hold, first-</w:t>
      </w:r>
      <w:r w:rsidRPr="00770F46">
        <w:rPr>
          <w:rFonts w:ascii="Times New Roman" w:hAnsi="Times New Roman" w:cs="Times New Roman"/>
          <w:sz w:val="24"/>
          <w:szCs w:val="24"/>
        </w:rPr>
        <w:lastRenderedPageBreak/>
        <w:t xml:space="preserve">order hold (piecewise linear), </w:t>
      </w:r>
      <w:proofErr w:type="spellStart"/>
      <w:r w:rsidRPr="00770F46">
        <w:rPr>
          <w:rFonts w:ascii="Times New Roman" w:hAnsi="Times New Roman" w:cs="Times New Roman"/>
          <w:sz w:val="24"/>
          <w:szCs w:val="24"/>
        </w:rPr>
        <w:t>lagrangian</w:t>
      </w:r>
      <w:proofErr w:type="spellEnd"/>
      <w:r w:rsidRPr="00770F46">
        <w:rPr>
          <w:rFonts w:ascii="Times New Roman" w:hAnsi="Times New Roman" w:cs="Times New Roman"/>
          <w:sz w:val="24"/>
          <w:szCs w:val="24"/>
        </w:rPr>
        <w:t xml:space="preserve"> interpolation (polynomial interpolation). We investigated all these on MATLAB to compare the quality of interpolation (maximum error and number of values it can interpolate) to the overhead computations involved. The main objective is to get an algorithm </w:t>
      </w:r>
      <w:r w:rsidRPr="00C26A4B">
        <w:rPr>
          <w:rFonts w:ascii="Times New Roman" w:hAnsi="Times New Roman" w:cs="Times New Roman"/>
          <w:sz w:val="24"/>
          <w:szCs w:val="24"/>
        </w:rPr>
        <w:t>that is fast, efficient, and less resource expensive.</w:t>
      </w:r>
    </w:p>
    <w:p w14:paraId="47957162" w14:textId="77777777" w:rsidR="005353C3" w:rsidRPr="00C26A4B" w:rsidRDefault="005353C3" w:rsidP="00021C41">
      <w:pPr>
        <w:jc w:val="both"/>
        <w:rPr>
          <w:rFonts w:ascii="Times New Roman" w:hAnsi="Times New Roman" w:cs="Times New Roman"/>
          <w:sz w:val="24"/>
          <w:szCs w:val="24"/>
        </w:rPr>
      </w:pPr>
    </w:p>
    <w:p w14:paraId="338691DE" w14:textId="4F48B0B6" w:rsidR="00D3748D" w:rsidRPr="00C26A4B" w:rsidRDefault="00D3748D" w:rsidP="00021C41">
      <w:pPr>
        <w:pStyle w:val="Caption"/>
        <w:keepNext/>
        <w:jc w:val="both"/>
        <w:rPr>
          <w:color w:val="auto"/>
          <w:sz w:val="24"/>
          <w:szCs w:val="24"/>
          <w:u w:val="single"/>
        </w:rPr>
      </w:pPr>
      <w:r w:rsidRPr="00C26A4B">
        <w:rPr>
          <w:color w:val="auto"/>
          <w:sz w:val="24"/>
          <w:szCs w:val="24"/>
          <w:u w:val="single"/>
        </w:rPr>
        <w:t xml:space="preserve">Table </w:t>
      </w:r>
      <w:r w:rsidRPr="00C26A4B">
        <w:rPr>
          <w:color w:val="auto"/>
          <w:sz w:val="24"/>
          <w:szCs w:val="24"/>
          <w:u w:val="single"/>
        </w:rPr>
        <w:fldChar w:fldCharType="begin"/>
      </w:r>
      <w:r w:rsidRPr="00C26A4B">
        <w:rPr>
          <w:color w:val="auto"/>
          <w:sz w:val="24"/>
          <w:szCs w:val="24"/>
          <w:u w:val="single"/>
        </w:rPr>
        <w:instrText xml:space="preserve"> SEQ Table \* ARABIC </w:instrText>
      </w:r>
      <w:r w:rsidRPr="00C26A4B">
        <w:rPr>
          <w:color w:val="auto"/>
          <w:sz w:val="24"/>
          <w:szCs w:val="24"/>
          <w:u w:val="single"/>
        </w:rPr>
        <w:fldChar w:fldCharType="separate"/>
      </w:r>
      <w:r w:rsidR="007B2DC4">
        <w:rPr>
          <w:noProof/>
          <w:color w:val="auto"/>
          <w:sz w:val="24"/>
          <w:szCs w:val="24"/>
          <w:u w:val="single"/>
        </w:rPr>
        <w:t>2</w:t>
      </w:r>
      <w:r w:rsidRPr="00C26A4B">
        <w:rPr>
          <w:color w:val="auto"/>
          <w:sz w:val="24"/>
          <w:szCs w:val="24"/>
          <w:u w:val="single"/>
        </w:rPr>
        <w:fldChar w:fldCharType="end"/>
      </w:r>
      <w:r w:rsidRPr="00C26A4B">
        <w:rPr>
          <w:color w:val="auto"/>
          <w:sz w:val="24"/>
          <w:szCs w:val="24"/>
          <w:u w:val="single"/>
        </w:rPr>
        <w:t xml:space="preserve">: Comparison of </w:t>
      </w:r>
      <w:r w:rsidR="00FC0817">
        <w:rPr>
          <w:color w:val="auto"/>
          <w:sz w:val="24"/>
          <w:szCs w:val="24"/>
          <w:u w:val="single"/>
        </w:rPr>
        <w:t>v</w:t>
      </w:r>
      <w:r w:rsidRPr="00C26A4B">
        <w:rPr>
          <w:color w:val="auto"/>
          <w:sz w:val="24"/>
          <w:szCs w:val="24"/>
          <w:u w:val="single"/>
        </w:rPr>
        <w:t>arious interpolation schemes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353C3" w:rsidRPr="00C26A4B" w14:paraId="20E543FA" w14:textId="77777777" w:rsidTr="004D268D">
        <w:tc>
          <w:tcPr>
            <w:tcW w:w="3120" w:type="dxa"/>
            <w:shd w:val="clear" w:color="auto" w:fill="D9D9D9" w:themeFill="background1" w:themeFillShade="D9"/>
            <w:tcMar>
              <w:top w:w="100" w:type="dxa"/>
              <w:left w:w="100" w:type="dxa"/>
              <w:bottom w:w="100" w:type="dxa"/>
              <w:right w:w="100" w:type="dxa"/>
            </w:tcMar>
          </w:tcPr>
          <w:p w14:paraId="4B2B8AAD"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Algorithm</w:t>
            </w:r>
          </w:p>
        </w:tc>
        <w:tc>
          <w:tcPr>
            <w:tcW w:w="3120" w:type="dxa"/>
            <w:shd w:val="clear" w:color="auto" w:fill="D9D9D9" w:themeFill="background1" w:themeFillShade="D9"/>
            <w:tcMar>
              <w:top w:w="100" w:type="dxa"/>
              <w:left w:w="100" w:type="dxa"/>
              <w:bottom w:w="100" w:type="dxa"/>
              <w:right w:w="100" w:type="dxa"/>
            </w:tcMar>
          </w:tcPr>
          <w:p w14:paraId="6073F306"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Pros</w:t>
            </w:r>
          </w:p>
        </w:tc>
        <w:tc>
          <w:tcPr>
            <w:tcW w:w="3120" w:type="dxa"/>
            <w:shd w:val="clear" w:color="auto" w:fill="D9D9D9" w:themeFill="background1" w:themeFillShade="D9"/>
            <w:tcMar>
              <w:top w:w="100" w:type="dxa"/>
              <w:left w:w="100" w:type="dxa"/>
              <w:bottom w:w="100" w:type="dxa"/>
              <w:right w:w="100" w:type="dxa"/>
            </w:tcMar>
          </w:tcPr>
          <w:p w14:paraId="5B3F27C3"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Cons</w:t>
            </w:r>
          </w:p>
        </w:tc>
      </w:tr>
      <w:tr w:rsidR="005353C3" w:rsidRPr="00770F46" w14:paraId="40D356C0" w14:textId="77777777" w:rsidTr="004D268D">
        <w:tc>
          <w:tcPr>
            <w:tcW w:w="3120" w:type="dxa"/>
            <w:shd w:val="clear" w:color="auto" w:fill="D9D9D9" w:themeFill="background1" w:themeFillShade="D9"/>
            <w:tcMar>
              <w:top w:w="100" w:type="dxa"/>
              <w:left w:w="100" w:type="dxa"/>
              <w:bottom w:w="100" w:type="dxa"/>
              <w:right w:w="100" w:type="dxa"/>
            </w:tcMar>
          </w:tcPr>
          <w:p w14:paraId="166D830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Zero Order Hold</w:t>
            </w:r>
          </w:p>
        </w:tc>
        <w:tc>
          <w:tcPr>
            <w:tcW w:w="3120" w:type="dxa"/>
            <w:shd w:val="clear" w:color="auto" w:fill="auto"/>
            <w:tcMar>
              <w:top w:w="100" w:type="dxa"/>
              <w:left w:w="100" w:type="dxa"/>
              <w:bottom w:w="100" w:type="dxa"/>
              <w:right w:w="100" w:type="dxa"/>
            </w:tcMar>
          </w:tcPr>
          <w:p w14:paraId="02482F5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Very easy to implement</w:t>
            </w:r>
          </w:p>
        </w:tc>
        <w:tc>
          <w:tcPr>
            <w:tcW w:w="3120" w:type="dxa"/>
            <w:shd w:val="clear" w:color="auto" w:fill="auto"/>
            <w:tcMar>
              <w:top w:w="100" w:type="dxa"/>
              <w:left w:w="100" w:type="dxa"/>
              <w:bottom w:w="100" w:type="dxa"/>
              <w:right w:w="100" w:type="dxa"/>
            </w:tcMar>
          </w:tcPr>
          <w:p w14:paraId="264BB108"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Does not offer good accuracy</w:t>
            </w:r>
          </w:p>
        </w:tc>
      </w:tr>
      <w:tr w:rsidR="005353C3" w:rsidRPr="00770F46" w14:paraId="39E7F108" w14:textId="77777777" w:rsidTr="004D268D">
        <w:tc>
          <w:tcPr>
            <w:tcW w:w="3120" w:type="dxa"/>
            <w:shd w:val="clear" w:color="auto" w:fill="D9D9D9" w:themeFill="background1" w:themeFillShade="D9"/>
            <w:tcMar>
              <w:top w:w="100" w:type="dxa"/>
              <w:left w:w="100" w:type="dxa"/>
              <w:bottom w:w="100" w:type="dxa"/>
              <w:right w:w="100" w:type="dxa"/>
            </w:tcMar>
          </w:tcPr>
          <w:p w14:paraId="06B3E23D"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First Order Hold</w:t>
            </w:r>
          </w:p>
        </w:tc>
        <w:tc>
          <w:tcPr>
            <w:tcW w:w="3120" w:type="dxa"/>
            <w:shd w:val="clear" w:color="auto" w:fill="auto"/>
            <w:tcMar>
              <w:top w:w="100" w:type="dxa"/>
              <w:left w:w="100" w:type="dxa"/>
              <w:bottom w:w="100" w:type="dxa"/>
              <w:right w:w="100" w:type="dxa"/>
            </w:tcMar>
          </w:tcPr>
          <w:p w14:paraId="3DFAF382" w14:textId="77777777" w:rsidR="005353C3" w:rsidRPr="00770F46" w:rsidRDefault="00815B59" w:rsidP="00021C41">
            <w:pPr>
              <w:widowControl w:val="0"/>
              <w:numPr>
                <w:ilvl w:val="0"/>
                <w:numId w:val="1"/>
              </w:numPr>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 xml:space="preserve">Only one multiplication operation involved and some addition and comparison. </w:t>
            </w:r>
          </w:p>
          <w:p w14:paraId="5F5CA8A7" w14:textId="77777777" w:rsidR="005353C3" w:rsidRPr="00770F46" w:rsidRDefault="00815B59" w:rsidP="00021C41">
            <w:pPr>
              <w:widowControl w:val="0"/>
              <w:numPr>
                <w:ilvl w:val="0"/>
                <w:numId w:val="1"/>
              </w:numPr>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Relatively simple.</w:t>
            </w:r>
          </w:p>
          <w:p w14:paraId="00BEF420" w14:textId="77777777" w:rsidR="005353C3" w:rsidRPr="00770F46" w:rsidRDefault="00815B59" w:rsidP="00021C41">
            <w:pPr>
              <w:widowControl w:val="0"/>
              <w:numPr>
                <w:ilvl w:val="0"/>
                <w:numId w:val="1"/>
              </w:numPr>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Offers better accuracy.</w:t>
            </w:r>
          </w:p>
          <w:p w14:paraId="38A820DB" w14:textId="77777777" w:rsidR="005353C3" w:rsidRPr="00770F46" w:rsidRDefault="00815B59" w:rsidP="00021C41">
            <w:pPr>
              <w:widowControl w:val="0"/>
              <w:numPr>
                <w:ilvl w:val="0"/>
                <w:numId w:val="1"/>
              </w:numPr>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Can be pipelined</w:t>
            </w:r>
          </w:p>
        </w:tc>
        <w:tc>
          <w:tcPr>
            <w:tcW w:w="3120" w:type="dxa"/>
            <w:shd w:val="clear" w:color="auto" w:fill="auto"/>
            <w:tcMar>
              <w:top w:w="100" w:type="dxa"/>
              <w:left w:w="100" w:type="dxa"/>
              <w:bottom w:w="100" w:type="dxa"/>
              <w:right w:w="100" w:type="dxa"/>
            </w:tcMar>
          </w:tcPr>
          <w:p w14:paraId="2501320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We are linearly interpolating between points. Accuracy will be higher than zero order hold but not very high. We will eventually have to store 100+ values to interpolate within the error limit.</w:t>
            </w:r>
          </w:p>
        </w:tc>
      </w:tr>
      <w:tr w:rsidR="005353C3" w:rsidRPr="00770F46" w14:paraId="4EF7C89B" w14:textId="77777777" w:rsidTr="004D268D">
        <w:tc>
          <w:tcPr>
            <w:tcW w:w="3120" w:type="dxa"/>
            <w:shd w:val="clear" w:color="auto" w:fill="D9D9D9" w:themeFill="background1" w:themeFillShade="D9"/>
            <w:tcMar>
              <w:top w:w="100" w:type="dxa"/>
              <w:left w:w="100" w:type="dxa"/>
              <w:bottom w:w="100" w:type="dxa"/>
              <w:right w:w="100" w:type="dxa"/>
            </w:tcMar>
          </w:tcPr>
          <w:p w14:paraId="1216A13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roofErr w:type="spellStart"/>
            <w:r w:rsidRPr="00770F46">
              <w:rPr>
                <w:rFonts w:ascii="Times New Roman" w:hAnsi="Times New Roman" w:cs="Times New Roman"/>
                <w:sz w:val="24"/>
                <w:szCs w:val="24"/>
              </w:rPr>
              <w:t>Lagrangian</w:t>
            </w:r>
            <w:proofErr w:type="spellEnd"/>
            <w:r w:rsidRPr="00770F46">
              <w:rPr>
                <w:rFonts w:ascii="Times New Roman" w:hAnsi="Times New Roman" w:cs="Times New Roman"/>
                <w:sz w:val="24"/>
                <w:szCs w:val="24"/>
              </w:rPr>
              <w:t xml:space="preserve"> Interpolation</w:t>
            </w:r>
          </w:p>
        </w:tc>
        <w:tc>
          <w:tcPr>
            <w:tcW w:w="3120" w:type="dxa"/>
            <w:shd w:val="clear" w:color="auto" w:fill="auto"/>
            <w:tcMar>
              <w:top w:w="100" w:type="dxa"/>
              <w:left w:w="100" w:type="dxa"/>
              <w:bottom w:w="100" w:type="dxa"/>
              <w:right w:w="100" w:type="dxa"/>
            </w:tcMar>
          </w:tcPr>
          <w:p w14:paraId="0934792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Best Accuracy</w:t>
            </w:r>
          </w:p>
        </w:tc>
        <w:tc>
          <w:tcPr>
            <w:tcW w:w="3120" w:type="dxa"/>
            <w:shd w:val="clear" w:color="auto" w:fill="auto"/>
            <w:tcMar>
              <w:top w:w="100" w:type="dxa"/>
              <w:left w:w="100" w:type="dxa"/>
              <w:bottom w:w="100" w:type="dxa"/>
              <w:right w:w="100" w:type="dxa"/>
            </w:tcMar>
          </w:tcPr>
          <w:p w14:paraId="3D17A3E8"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Solving a 3rd or 5th order polynomial on FPGA will take up a lot of resources and the added accuracy is not very high as compared to First-order hold.</w:t>
            </w:r>
          </w:p>
        </w:tc>
      </w:tr>
    </w:tbl>
    <w:p w14:paraId="12D7CD89" w14:textId="77777777" w:rsidR="005353C3" w:rsidRPr="00770F46" w:rsidRDefault="005353C3" w:rsidP="00021C41">
      <w:pPr>
        <w:jc w:val="both"/>
        <w:rPr>
          <w:rFonts w:ascii="Times New Roman" w:hAnsi="Times New Roman" w:cs="Times New Roman"/>
          <w:sz w:val="24"/>
          <w:szCs w:val="24"/>
        </w:rPr>
      </w:pPr>
    </w:p>
    <w:p w14:paraId="7BF4B178" w14:textId="77777777" w:rsidR="005353C3" w:rsidRPr="00C26A4B"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As the first-order hold offers the best-optimized result and resource usage, we choose it for the design. We run multiple tests for a number of different values being interpolated. The number of values interpolated each time was taken as the power of 2. The results are shown below for 10^-4 accuracy </w:t>
      </w:r>
      <w:r w:rsidRPr="00C26A4B">
        <w:rPr>
          <w:rFonts w:ascii="Times New Roman" w:hAnsi="Times New Roman" w:cs="Times New Roman"/>
          <w:sz w:val="24"/>
          <w:szCs w:val="24"/>
        </w:rPr>
        <w:t>taking 14 bits for the fractional part.</w:t>
      </w:r>
    </w:p>
    <w:p w14:paraId="75494B57" w14:textId="77777777" w:rsidR="005353C3" w:rsidRPr="00C26A4B" w:rsidRDefault="005353C3" w:rsidP="00021C41">
      <w:pPr>
        <w:jc w:val="both"/>
        <w:rPr>
          <w:rFonts w:ascii="Times New Roman" w:hAnsi="Times New Roman" w:cs="Times New Roman"/>
          <w:sz w:val="24"/>
          <w:szCs w:val="24"/>
        </w:rPr>
      </w:pPr>
    </w:p>
    <w:p w14:paraId="1A4CE585" w14:textId="52F6E8D2" w:rsidR="00D3748D" w:rsidRPr="00C26A4B" w:rsidRDefault="00D3748D" w:rsidP="00021C41">
      <w:pPr>
        <w:pStyle w:val="Caption"/>
        <w:keepNext/>
        <w:jc w:val="both"/>
        <w:rPr>
          <w:color w:val="auto"/>
          <w:sz w:val="24"/>
          <w:szCs w:val="24"/>
          <w:u w:val="single"/>
        </w:rPr>
      </w:pPr>
      <w:r w:rsidRPr="00C26A4B">
        <w:rPr>
          <w:color w:val="auto"/>
          <w:sz w:val="24"/>
          <w:szCs w:val="24"/>
          <w:u w:val="single"/>
        </w:rPr>
        <w:t xml:space="preserve">Table </w:t>
      </w:r>
      <w:r w:rsidRPr="00C26A4B">
        <w:rPr>
          <w:color w:val="auto"/>
          <w:sz w:val="24"/>
          <w:szCs w:val="24"/>
          <w:u w:val="single"/>
        </w:rPr>
        <w:fldChar w:fldCharType="begin"/>
      </w:r>
      <w:r w:rsidRPr="00C26A4B">
        <w:rPr>
          <w:color w:val="auto"/>
          <w:sz w:val="24"/>
          <w:szCs w:val="24"/>
          <w:u w:val="single"/>
        </w:rPr>
        <w:instrText xml:space="preserve"> SEQ Table \* ARABIC </w:instrText>
      </w:r>
      <w:r w:rsidRPr="00C26A4B">
        <w:rPr>
          <w:color w:val="auto"/>
          <w:sz w:val="24"/>
          <w:szCs w:val="24"/>
          <w:u w:val="single"/>
        </w:rPr>
        <w:fldChar w:fldCharType="separate"/>
      </w:r>
      <w:r w:rsidR="007B2DC4">
        <w:rPr>
          <w:noProof/>
          <w:color w:val="auto"/>
          <w:sz w:val="24"/>
          <w:szCs w:val="24"/>
          <w:u w:val="single"/>
        </w:rPr>
        <w:t>3</w:t>
      </w:r>
      <w:r w:rsidRPr="00C26A4B">
        <w:rPr>
          <w:color w:val="auto"/>
          <w:sz w:val="24"/>
          <w:szCs w:val="24"/>
          <w:u w:val="single"/>
        </w:rPr>
        <w:fldChar w:fldCharType="end"/>
      </w:r>
      <w:r w:rsidRPr="00C26A4B">
        <w:rPr>
          <w:color w:val="auto"/>
          <w:sz w:val="24"/>
          <w:szCs w:val="24"/>
          <w:u w:val="single"/>
        </w:rPr>
        <w:t xml:space="preserve">: Interleaving vs Memory </w:t>
      </w:r>
      <w:r w:rsidR="00C26A4B" w:rsidRPr="00C26A4B">
        <w:rPr>
          <w:color w:val="auto"/>
          <w:sz w:val="24"/>
          <w:szCs w:val="24"/>
          <w:u w:val="single"/>
        </w:rPr>
        <w:t>r</w:t>
      </w:r>
      <w:r w:rsidRPr="00C26A4B">
        <w:rPr>
          <w:color w:val="auto"/>
          <w:sz w:val="24"/>
          <w:szCs w:val="24"/>
          <w:u w:val="single"/>
        </w:rPr>
        <w:t>equired for storing</w:t>
      </w:r>
      <w:r w:rsidR="00C26A4B" w:rsidRPr="00C26A4B">
        <w:rPr>
          <w:color w:val="auto"/>
          <w:sz w:val="24"/>
          <w:szCs w:val="24"/>
          <w:u w:val="single"/>
        </w:rPr>
        <w:t xml:space="preserve"> with 14 bits for fractional part</w:t>
      </w:r>
    </w:p>
    <w:tbl>
      <w:tblPr>
        <w:tblStyle w:val="a1"/>
        <w:tblW w:w="8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175"/>
        <w:gridCol w:w="2145"/>
        <w:gridCol w:w="1290"/>
        <w:gridCol w:w="1545"/>
      </w:tblGrid>
      <w:tr w:rsidR="005353C3" w:rsidRPr="00C26A4B" w14:paraId="34E583B2" w14:textId="77777777" w:rsidTr="004D268D">
        <w:trPr>
          <w:trHeight w:val="555"/>
        </w:trPr>
        <w:tc>
          <w:tcPr>
            <w:tcW w:w="1080" w:type="dxa"/>
            <w:shd w:val="clear" w:color="auto" w:fill="D9D9D9" w:themeFill="background1" w:themeFillShade="D9"/>
            <w:tcMar>
              <w:top w:w="0" w:type="dxa"/>
              <w:left w:w="40" w:type="dxa"/>
              <w:bottom w:w="0" w:type="dxa"/>
              <w:right w:w="40" w:type="dxa"/>
            </w:tcMar>
            <w:vAlign w:val="bottom"/>
          </w:tcPr>
          <w:p w14:paraId="17DC4776"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Interleave</w:t>
            </w:r>
          </w:p>
        </w:tc>
        <w:tc>
          <w:tcPr>
            <w:tcW w:w="2175" w:type="dxa"/>
            <w:shd w:val="clear" w:color="auto" w:fill="D9D9D9" w:themeFill="background1" w:themeFillShade="D9"/>
            <w:tcMar>
              <w:top w:w="0" w:type="dxa"/>
              <w:left w:w="40" w:type="dxa"/>
              <w:bottom w:w="0" w:type="dxa"/>
              <w:right w:w="40" w:type="dxa"/>
            </w:tcMar>
            <w:vAlign w:val="bottom"/>
          </w:tcPr>
          <w:p w14:paraId="78AE4145"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Average error</w:t>
            </w:r>
          </w:p>
        </w:tc>
        <w:tc>
          <w:tcPr>
            <w:tcW w:w="2145" w:type="dxa"/>
            <w:shd w:val="clear" w:color="auto" w:fill="D9D9D9" w:themeFill="background1" w:themeFillShade="D9"/>
            <w:tcMar>
              <w:top w:w="0" w:type="dxa"/>
              <w:left w:w="40" w:type="dxa"/>
              <w:bottom w:w="0" w:type="dxa"/>
              <w:right w:w="40" w:type="dxa"/>
            </w:tcMar>
            <w:vAlign w:val="bottom"/>
          </w:tcPr>
          <w:p w14:paraId="500AF83D"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Max error</w:t>
            </w:r>
          </w:p>
        </w:tc>
        <w:tc>
          <w:tcPr>
            <w:tcW w:w="1290" w:type="dxa"/>
            <w:shd w:val="clear" w:color="auto" w:fill="D9D9D9" w:themeFill="background1" w:themeFillShade="D9"/>
            <w:tcMar>
              <w:top w:w="0" w:type="dxa"/>
              <w:left w:w="40" w:type="dxa"/>
              <w:bottom w:w="0" w:type="dxa"/>
              <w:right w:w="40" w:type="dxa"/>
            </w:tcMar>
            <w:vAlign w:val="bottom"/>
          </w:tcPr>
          <w:p w14:paraId="4FE225E2"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LSB input bits to skip</w:t>
            </w:r>
          </w:p>
        </w:tc>
        <w:tc>
          <w:tcPr>
            <w:tcW w:w="1545" w:type="dxa"/>
            <w:shd w:val="clear" w:color="auto" w:fill="D9D9D9" w:themeFill="background1" w:themeFillShade="D9"/>
            <w:tcMar>
              <w:top w:w="0" w:type="dxa"/>
              <w:left w:w="40" w:type="dxa"/>
              <w:bottom w:w="0" w:type="dxa"/>
              <w:right w:w="40" w:type="dxa"/>
            </w:tcMar>
            <w:vAlign w:val="bottom"/>
          </w:tcPr>
          <w:p w14:paraId="31D43442"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Bytes to be stored</w:t>
            </w:r>
          </w:p>
        </w:tc>
      </w:tr>
      <w:tr w:rsidR="005353C3" w:rsidRPr="00C26A4B" w14:paraId="40B8E790"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63FA1496"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1</w:t>
            </w:r>
          </w:p>
        </w:tc>
        <w:tc>
          <w:tcPr>
            <w:tcW w:w="2175" w:type="dxa"/>
            <w:tcMar>
              <w:top w:w="0" w:type="dxa"/>
              <w:left w:w="40" w:type="dxa"/>
              <w:bottom w:w="0" w:type="dxa"/>
              <w:right w:w="40" w:type="dxa"/>
            </w:tcMar>
            <w:vAlign w:val="bottom"/>
          </w:tcPr>
          <w:p w14:paraId="0BF49EEE"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0.00002999019538</w:t>
            </w:r>
          </w:p>
        </w:tc>
        <w:tc>
          <w:tcPr>
            <w:tcW w:w="2145" w:type="dxa"/>
            <w:tcMar>
              <w:top w:w="0" w:type="dxa"/>
              <w:left w:w="40" w:type="dxa"/>
              <w:bottom w:w="0" w:type="dxa"/>
              <w:right w:w="40" w:type="dxa"/>
            </w:tcMar>
            <w:vAlign w:val="bottom"/>
          </w:tcPr>
          <w:p w14:paraId="4281BB2C"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0.00006103490486</w:t>
            </w:r>
          </w:p>
        </w:tc>
        <w:tc>
          <w:tcPr>
            <w:tcW w:w="1290" w:type="dxa"/>
            <w:tcMar>
              <w:top w:w="0" w:type="dxa"/>
              <w:left w:w="40" w:type="dxa"/>
              <w:bottom w:w="0" w:type="dxa"/>
              <w:right w:w="40" w:type="dxa"/>
            </w:tcMar>
            <w:vAlign w:val="bottom"/>
          </w:tcPr>
          <w:p w14:paraId="05F64EFF"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0</w:t>
            </w:r>
          </w:p>
        </w:tc>
        <w:tc>
          <w:tcPr>
            <w:tcW w:w="1545" w:type="dxa"/>
            <w:tcMar>
              <w:top w:w="0" w:type="dxa"/>
              <w:left w:w="40" w:type="dxa"/>
              <w:bottom w:w="0" w:type="dxa"/>
              <w:right w:w="40" w:type="dxa"/>
            </w:tcMar>
            <w:vAlign w:val="bottom"/>
          </w:tcPr>
          <w:p w14:paraId="55412F1A"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143360</w:t>
            </w:r>
          </w:p>
        </w:tc>
      </w:tr>
      <w:tr w:rsidR="005353C3" w:rsidRPr="00C26A4B" w14:paraId="1FAD0D64"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10986777"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2</w:t>
            </w:r>
          </w:p>
        </w:tc>
        <w:tc>
          <w:tcPr>
            <w:tcW w:w="2175" w:type="dxa"/>
            <w:shd w:val="clear" w:color="auto" w:fill="FFFF00"/>
            <w:tcMar>
              <w:top w:w="0" w:type="dxa"/>
              <w:left w:w="40" w:type="dxa"/>
              <w:bottom w:w="0" w:type="dxa"/>
              <w:right w:w="40" w:type="dxa"/>
            </w:tcMar>
            <w:vAlign w:val="bottom"/>
          </w:tcPr>
          <w:p w14:paraId="41C60624"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0.00003286090409</w:t>
            </w:r>
          </w:p>
        </w:tc>
        <w:tc>
          <w:tcPr>
            <w:tcW w:w="2145" w:type="dxa"/>
            <w:shd w:val="clear" w:color="auto" w:fill="FFFF00"/>
            <w:tcMar>
              <w:top w:w="0" w:type="dxa"/>
              <w:left w:w="40" w:type="dxa"/>
              <w:bottom w:w="0" w:type="dxa"/>
              <w:right w:w="40" w:type="dxa"/>
            </w:tcMar>
            <w:vAlign w:val="bottom"/>
          </w:tcPr>
          <w:p w14:paraId="64E6589C"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0.00009142969754</w:t>
            </w:r>
          </w:p>
        </w:tc>
        <w:tc>
          <w:tcPr>
            <w:tcW w:w="1290" w:type="dxa"/>
            <w:shd w:val="clear" w:color="auto" w:fill="FFFF00"/>
            <w:tcMar>
              <w:top w:w="0" w:type="dxa"/>
              <w:left w:w="40" w:type="dxa"/>
              <w:bottom w:w="0" w:type="dxa"/>
              <w:right w:w="40" w:type="dxa"/>
            </w:tcMar>
            <w:vAlign w:val="bottom"/>
          </w:tcPr>
          <w:p w14:paraId="73E24816"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1</w:t>
            </w:r>
          </w:p>
        </w:tc>
        <w:tc>
          <w:tcPr>
            <w:tcW w:w="1545" w:type="dxa"/>
            <w:shd w:val="clear" w:color="auto" w:fill="FFFF00"/>
            <w:tcMar>
              <w:top w:w="0" w:type="dxa"/>
              <w:left w:w="40" w:type="dxa"/>
              <w:bottom w:w="0" w:type="dxa"/>
              <w:right w:w="40" w:type="dxa"/>
            </w:tcMar>
            <w:vAlign w:val="bottom"/>
          </w:tcPr>
          <w:p w14:paraId="4AF47804"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71680</w:t>
            </w:r>
          </w:p>
        </w:tc>
      </w:tr>
      <w:tr w:rsidR="005353C3" w:rsidRPr="00770F46" w14:paraId="7522170B"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4CE78A4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2175" w:type="dxa"/>
            <w:tcMar>
              <w:top w:w="0" w:type="dxa"/>
              <w:left w:w="40" w:type="dxa"/>
              <w:bottom w:w="0" w:type="dxa"/>
              <w:right w:w="40" w:type="dxa"/>
            </w:tcMar>
            <w:vAlign w:val="bottom"/>
          </w:tcPr>
          <w:p w14:paraId="69B15EB2"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0.00003635224616</w:t>
            </w:r>
          </w:p>
        </w:tc>
        <w:tc>
          <w:tcPr>
            <w:tcW w:w="2145" w:type="dxa"/>
            <w:tcMar>
              <w:top w:w="0" w:type="dxa"/>
              <w:left w:w="40" w:type="dxa"/>
              <w:bottom w:w="0" w:type="dxa"/>
              <w:right w:w="40" w:type="dxa"/>
            </w:tcMar>
            <w:vAlign w:val="bottom"/>
          </w:tcPr>
          <w:p w14:paraId="548AD1B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0.0001061825791</w:t>
            </w:r>
          </w:p>
        </w:tc>
        <w:tc>
          <w:tcPr>
            <w:tcW w:w="1290" w:type="dxa"/>
            <w:tcMar>
              <w:top w:w="0" w:type="dxa"/>
              <w:left w:w="40" w:type="dxa"/>
              <w:bottom w:w="0" w:type="dxa"/>
              <w:right w:w="40" w:type="dxa"/>
            </w:tcMar>
            <w:vAlign w:val="bottom"/>
          </w:tcPr>
          <w:p w14:paraId="6C9D4242"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w:t>
            </w:r>
          </w:p>
        </w:tc>
        <w:tc>
          <w:tcPr>
            <w:tcW w:w="1545" w:type="dxa"/>
            <w:tcMar>
              <w:top w:w="0" w:type="dxa"/>
              <w:left w:w="40" w:type="dxa"/>
              <w:bottom w:w="0" w:type="dxa"/>
              <w:right w:w="40" w:type="dxa"/>
            </w:tcMar>
            <w:vAlign w:val="bottom"/>
          </w:tcPr>
          <w:p w14:paraId="6803CED1"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35840</w:t>
            </w:r>
          </w:p>
        </w:tc>
      </w:tr>
      <w:tr w:rsidR="005353C3" w:rsidRPr="00770F46" w14:paraId="70B22EDC"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37DAE926"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8</w:t>
            </w:r>
          </w:p>
        </w:tc>
        <w:tc>
          <w:tcPr>
            <w:tcW w:w="2175" w:type="dxa"/>
            <w:tcMar>
              <w:top w:w="0" w:type="dxa"/>
              <w:left w:w="40" w:type="dxa"/>
              <w:bottom w:w="0" w:type="dxa"/>
              <w:right w:w="40" w:type="dxa"/>
            </w:tcMar>
            <w:vAlign w:val="bottom"/>
          </w:tcPr>
          <w:p w14:paraId="642F1CD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0.00003983166729</w:t>
            </w:r>
          </w:p>
        </w:tc>
        <w:tc>
          <w:tcPr>
            <w:tcW w:w="2145" w:type="dxa"/>
            <w:tcMar>
              <w:top w:w="0" w:type="dxa"/>
              <w:left w:w="40" w:type="dxa"/>
              <w:bottom w:w="0" w:type="dxa"/>
              <w:right w:w="40" w:type="dxa"/>
            </w:tcMar>
            <w:vAlign w:val="bottom"/>
          </w:tcPr>
          <w:p w14:paraId="7E731DC0"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0.0001142323543</w:t>
            </w:r>
          </w:p>
        </w:tc>
        <w:tc>
          <w:tcPr>
            <w:tcW w:w="1290" w:type="dxa"/>
            <w:tcMar>
              <w:top w:w="0" w:type="dxa"/>
              <w:left w:w="40" w:type="dxa"/>
              <w:bottom w:w="0" w:type="dxa"/>
              <w:right w:w="40" w:type="dxa"/>
            </w:tcMar>
            <w:vAlign w:val="bottom"/>
          </w:tcPr>
          <w:p w14:paraId="21495C4B"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3</w:t>
            </w:r>
          </w:p>
        </w:tc>
        <w:tc>
          <w:tcPr>
            <w:tcW w:w="1545" w:type="dxa"/>
            <w:tcMar>
              <w:top w:w="0" w:type="dxa"/>
              <w:left w:w="40" w:type="dxa"/>
              <w:bottom w:w="0" w:type="dxa"/>
              <w:right w:w="40" w:type="dxa"/>
            </w:tcMar>
            <w:vAlign w:val="bottom"/>
          </w:tcPr>
          <w:p w14:paraId="1666615F"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17920</w:t>
            </w:r>
          </w:p>
        </w:tc>
      </w:tr>
      <w:tr w:rsidR="005353C3" w:rsidRPr="00770F46" w14:paraId="7C31A820"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7EBC9458"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16</w:t>
            </w:r>
          </w:p>
        </w:tc>
        <w:tc>
          <w:tcPr>
            <w:tcW w:w="2175" w:type="dxa"/>
            <w:tcMar>
              <w:top w:w="0" w:type="dxa"/>
              <w:left w:w="40" w:type="dxa"/>
              <w:bottom w:w="0" w:type="dxa"/>
              <w:right w:w="40" w:type="dxa"/>
            </w:tcMar>
            <w:vAlign w:val="bottom"/>
          </w:tcPr>
          <w:p w14:paraId="2393FFDD"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0.00004327905094</w:t>
            </w:r>
          </w:p>
        </w:tc>
        <w:tc>
          <w:tcPr>
            <w:tcW w:w="2145" w:type="dxa"/>
            <w:tcMar>
              <w:top w:w="0" w:type="dxa"/>
              <w:left w:w="40" w:type="dxa"/>
              <w:bottom w:w="0" w:type="dxa"/>
              <w:right w:w="40" w:type="dxa"/>
            </w:tcMar>
            <w:vAlign w:val="bottom"/>
          </w:tcPr>
          <w:p w14:paraId="7FCB798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0.0001176353302</w:t>
            </w:r>
          </w:p>
        </w:tc>
        <w:tc>
          <w:tcPr>
            <w:tcW w:w="1290" w:type="dxa"/>
            <w:tcMar>
              <w:top w:w="0" w:type="dxa"/>
              <w:left w:w="40" w:type="dxa"/>
              <w:bottom w:w="0" w:type="dxa"/>
              <w:right w:w="40" w:type="dxa"/>
            </w:tcMar>
            <w:vAlign w:val="bottom"/>
          </w:tcPr>
          <w:p w14:paraId="3C03263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545" w:type="dxa"/>
            <w:tcMar>
              <w:top w:w="0" w:type="dxa"/>
              <w:left w:w="40" w:type="dxa"/>
              <w:bottom w:w="0" w:type="dxa"/>
              <w:right w:w="40" w:type="dxa"/>
            </w:tcMar>
            <w:vAlign w:val="bottom"/>
          </w:tcPr>
          <w:p w14:paraId="5FDEAA21"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8960</w:t>
            </w:r>
          </w:p>
        </w:tc>
      </w:tr>
      <w:tr w:rsidR="005353C3" w:rsidRPr="00770F46" w14:paraId="771E6FAE"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180BC24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32</w:t>
            </w:r>
          </w:p>
        </w:tc>
        <w:tc>
          <w:tcPr>
            <w:tcW w:w="2175" w:type="dxa"/>
            <w:tcMar>
              <w:top w:w="0" w:type="dxa"/>
              <w:left w:w="40" w:type="dxa"/>
              <w:bottom w:w="0" w:type="dxa"/>
              <w:right w:w="40" w:type="dxa"/>
            </w:tcMar>
            <w:vAlign w:val="bottom"/>
          </w:tcPr>
          <w:p w14:paraId="16299C07"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0.0000464276663</w:t>
            </w:r>
          </w:p>
        </w:tc>
        <w:tc>
          <w:tcPr>
            <w:tcW w:w="2145" w:type="dxa"/>
            <w:tcMar>
              <w:top w:w="0" w:type="dxa"/>
              <w:left w:w="40" w:type="dxa"/>
              <w:bottom w:w="0" w:type="dxa"/>
              <w:right w:w="40" w:type="dxa"/>
            </w:tcMar>
            <w:vAlign w:val="bottom"/>
          </w:tcPr>
          <w:p w14:paraId="555377C8"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0.0001182602918</w:t>
            </w:r>
          </w:p>
        </w:tc>
        <w:tc>
          <w:tcPr>
            <w:tcW w:w="1290" w:type="dxa"/>
            <w:tcMar>
              <w:top w:w="0" w:type="dxa"/>
              <w:left w:w="40" w:type="dxa"/>
              <w:bottom w:w="0" w:type="dxa"/>
              <w:right w:w="40" w:type="dxa"/>
            </w:tcMar>
            <w:vAlign w:val="bottom"/>
          </w:tcPr>
          <w:p w14:paraId="7E27192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5</w:t>
            </w:r>
          </w:p>
        </w:tc>
        <w:tc>
          <w:tcPr>
            <w:tcW w:w="1545" w:type="dxa"/>
            <w:tcMar>
              <w:top w:w="0" w:type="dxa"/>
              <w:left w:w="40" w:type="dxa"/>
              <w:bottom w:w="0" w:type="dxa"/>
              <w:right w:w="40" w:type="dxa"/>
            </w:tcMar>
            <w:vAlign w:val="bottom"/>
          </w:tcPr>
          <w:p w14:paraId="3CFDFEA2"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4480</w:t>
            </w:r>
          </w:p>
        </w:tc>
      </w:tr>
      <w:tr w:rsidR="005353C3" w:rsidRPr="00770F46" w14:paraId="262BA0CE"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65AF5674"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64</w:t>
            </w:r>
          </w:p>
        </w:tc>
        <w:tc>
          <w:tcPr>
            <w:tcW w:w="2175" w:type="dxa"/>
            <w:tcMar>
              <w:top w:w="0" w:type="dxa"/>
              <w:left w:w="40" w:type="dxa"/>
              <w:bottom w:w="0" w:type="dxa"/>
              <w:right w:w="40" w:type="dxa"/>
            </w:tcMar>
            <w:vAlign w:val="bottom"/>
          </w:tcPr>
          <w:p w14:paraId="12947DE1"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0.00004946228777</w:t>
            </w:r>
          </w:p>
        </w:tc>
        <w:tc>
          <w:tcPr>
            <w:tcW w:w="2145" w:type="dxa"/>
            <w:tcMar>
              <w:top w:w="0" w:type="dxa"/>
              <w:left w:w="40" w:type="dxa"/>
              <w:bottom w:w="0" w:type="dxa"/>
              <w:right w:w="40" w:type="dxa"/>
            </w:tcMar>
            <w:vAlign w:val="bottom"/>
          </w:tcPr>
          <w:p w14:paraId="65ADDD21"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0.0001201281114</w:t>
            </w:r>
          </w:p>
        </w:tc>
        <w:tc>
          <w:tcPr>
            <w:tcW w:w="1290" w:type="dxa"/>
            <w:tcMar>
              <w:top w:w="0" w:type="dxa"/>
              <w:left w:w="40" w:type="dxa"/>
              <w:bottom w:w="0" w:type="dxa"/>
              <w:right w:w="40" w:type="dxa"/>
            </w:tcMar>
            <w:vAlign w:val="bottom"/>
          </w:tcPr>
          <w:p w14:paraId="5A092443"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6</w:t>
            </w:r>
          </w:p>
        </w:tc>
        <w:tc>
          <w:tcPr>
            <w:tcW w:w="1545" w:type="dxa"/>
            <w:tcMar>
              <w:top w:w="0" w:type="dxa"/>
              <w:left w:w="40" w:type="dxa"/>
              <w:bottom w:w="0" w:type="dxa"/>
              <w:right w:w="40" w:type="dxa"/>
            </w:tcMar>
            <w:vAlign w:val="bottom"/>
          </w:tcPr>
          <w:p w14:paraId="2BC1000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2240</w:t>
            </w:r>
          </w:p>
        </w:tc>
      </w:tr>
      <w:tr w:rsidR="005353C3" w:rsidRPr="00770F46" w14:paraId="4287709B"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72C4CD82"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lastRenderedPageBreak/>
              <w:t>128</w:t>
            </w:r>
          </w:p>
        </w:tc>
        <w:tc>
          <w:tcPr>
            <w:tcW w:w="2175" w:type="dxa"/>
            <w:tcMar>
              <w:top w:w="0" w:type="dxa"/>
              <w:left w:w="40" w:type="dxa"/>
              <w:bottom w:w="0" w:type="dxa"/>
              <w:right w:w="40" w:type="dxa"/>
            </w:tcMar>
            <w:vAlign w:val="bottom"/>
          </w:tcPr>
          <w:p w14:paraId="030CE9CB"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0.00005273905312</w:t>
            </w:r>
          </w:p>
        </w:tc>
        <w:tc>
          <w:tcPr>
            <w:tcW w:w="2145" w:type="dxa"/>
            <w:tcMar>
              <w:top w:w="0" w:type="dxa"/>
              <w:left w:w="40" w:type="dxa"/>
              <w:bottom w:w="0" w:type="dxa"/>
              <w:right w:w="40" w:type="dxa"/>
            </w:tcMar>
            <w:vAlign w:val="bottom"/>
          </w:tcPr>
          <w:p w14:paraId="2171C413"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0.0001246543125</w:t>
            </w:r>
          </w:p>
        </w:tc>
        <w:tc>
          <w:tcPr>
            <w:tcW w:w="1290" w:type="dxa"/>
            <w:tcMar>
              <w:top w:w="0" w:type="dxa"/>
              <w:left w:w="40" w:type="dxa"/>
              <w:bottom w:w="0" w:type="dxa"/>
              <w:right w:w="40" w:type="dxa"/>
            </w:tcMar>
            <w:vAlign w:val="bottom"/>
          </w:tcPr>
          <w:p w14:paraId="247BD0A4"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7</w:t>
            </w:r>
          </w:p>
        </w:tc>
        <w:tc>
          <w:tcPr>
            <w:tcW w:w="1545" w:type="dxa"/>
            <w:tcMar>
              <w:top w:w="0" w:type="dxa"/>
              <w:left w:w="40" w:type="dxa"/>
              <w:bottom w:w="0" w:type="dxa"/>
              <w:right w:w="40" w:type="dxa"/>
            </w:tcMar>
            <w:vAlign w:val="bottom"/>
          </w:tcPr>
          <w:p w14:paraId="3CFFF5DA"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1120</w:t>
            </w:r>
          </w:p>
        </w:tc>
      </w:tr>
      <w:tr w:rsidR="005353C3" w:rsidRPr="00770F46" w14:paraId="1574C2F4"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60F7BDED"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256</w:t>
            </w:r>
          </w:p>
        </w:tc>
        <w:tc>
          <w:tcPr>
            <w:tcW w:w="2175" w:type="dxa"/>
            <w:tcMar>
              <w:top w:w="0" w:type="dxa"/>
              <w:left w:w="40" w:type="dxa"/>
              <w:bottom w:w="0" w:type="dxa"/>
              <w:right w:w="40" w:type="dxa"/>
            </w:tcMar>
            <w:vAlign w:val="bottom"/>
          </w:tcPr>
          <w:p w14:paraId="1B3E2237"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0.00005834263479</w:t>
            </w:r>
          </w:p>
        </w:tc>
        <w:tc>
          <w:tcPr>
            <w:tcW w:w="2145" w:type="dxa"/>
            <w:tcMar>
              <w:top w:w="0" w:type="dxa"/>
              <w:left w:w="40" w:type="dxa"/>
              <w:bottom w:w="0" w:type="dxa"/>
              <w:right w:w="40" w:type="dxa"/>
            </w:tcMar>
            <w:vAlign w:val="bottom"/>
          </w:tcPr>
          <w:p w14:paraId="39B347C9"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0.0001338473667</w:t>
            </w:r>
          </w:p>
        </w:tc>
        <w:tc>
          <w:tcPr>
            <w:tcW w:w="1290" w:type="dxa"/>
            <w:tcMar>
              <w:top w:w="0" w:type="dxa"/>
              <w:left w:w="40" w:type="dxa"/>
              <w:bottom w:w="0" w:type="dxa"/>
              <w:right w:w="40" w:type="dxa"/>
            </w:tcMar>
            <w:vAlign w:val="bottom"/>
          </w:tcPr>
          <w:p w14:paraId="2DD5BF84"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8</w:t>
            </w:r>
          </w:p>
        </w:tc>
        <w:tc>
          <w:tcPr>
            <w:tcW w:w="1545" w:type="dxa"/>
            <w:tcMar>
              <w:top w:w="0" w:type="dxa"/>
              <w:left w:w="40" w:type="dxa"/>
              <w:bottom w:w="0" w:type="dxa"/>
              <w:right w:w="40" w:type="dxa"/>
            </w:tcMar>
            <w:vAlign w:val="bottom"/>
          </w:tcPr>
          <w:p w14:paraId="7C20E817"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560</w:t>
            </w:r>
          </w:p>
        </w:tc>
      </w:tr>
      <w:tr w:rsidR="005353C3" w:rsidRPr="00770F46" w14:paraId="1D92C46B"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3B67C336"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512</w:t>
            </w:r>
          </w:p>
        </w:tc>
        <w:tc>
          <w:tcPr>
            <w:tcW w:w="2175" w:type="dxa"/>
            <w:tcMar>
              <w:top w:w="0" w:type="dxa"/>
              <w:left w:w="40" w:type="dxa"/>
              <w:bottom w:w="0" w:type="dxa"/>
              <w:right w:w="40" w:type="dxa"/>
            </w:tcMar>
            <w:vAlign w:val="bottom"/>
          </w:tcPr>
          <w:p w14:paraId="16B8CDC7"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0.00007526662861</w:t>
            </w:r>
          </w:p>
        </w:tc>
        <w:tc>
          <w:tcPr>
            <w:tcW w:w="2145" w:type="dxa"/>
            <w:tcMar>
              <w:top w:w="0" w:type="dxa"/>
              <w:left w:w="40" w:type="dxa"/>
              <w:bottom w:w="0" w:type="dxa"/>
              <w:right w:w="40" w:type="dxa"/>
            </w:tcMar>
            <w:vAlign w:val="bottom"/>
          </w:tcPr>
          <w:p w14:paraId="4ABB18F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0.0002114663001</w:t>
            </w:r>
          </w:p>
        </w:tc>
        <w:tc>
          <w:tcPr>
            <w:tcW w:w="1290" w:type="dxa"/>
            <w:tcMar>
              <w:top w:w="0" w:type="dxa"/>
              <w:left w:w="40" w:type="dxa"/>
              <w:bottom w:w="0" w:type="dxa"/>
              <w:right w:w="40" w:type="dxa"/>
            </w:tcMar>
            <w:vAlign w:val="bottom"/>
          </w:tcPr>
          <w:p w14:paraId="06BAAFFA"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9</w:t>
            </w:r>
          </w:p>
        </w:tc>
        <w:tc>
          <w:tcPr>
            <w:tcW w:w="1545" w:type="dxa"/>
            <w:tcMar>
              <w:top w:w="0" w:type="dxa"/>
              <w:left w:w="40" w:type="dxa"/>
              <w:bottom w:w="0" w:type="dxa"/>
              <w:right w:w="40" w:type="dxa"/>
            </w:tcMar>
            <w:vAlign w:val="bottom"/>
          </w:tcPr>
          <w:p w14:paraId="42FDCC48"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280</w:t>
            </w:r>
          </w:p>
        </w:tc>
      </w:tr>
      <w:tr w:rsidR="005353C3" w:rsidRPr="00770F46" w14:paraId="1C6A4143" w14:textId="77777777" w:rsidTr="004D268D">
        <w:trPr>
          <w:trHeight w:val="300"/>
        </w:trPr>
        <w:tc>
          <w:tcPr>
            <w:tcW w:w="1080" w:type="dxa"/>
            <w:shd w:val="clear" w:color="auto" w:fill="D9D9D9" w:themeFill="background1" w:themeFillShade="D9"/>
            <w:tcMar>
              <w:top w:w="0" w:type="dxa"/>
              <w:left w:w="40" w:type="dxa"/>
              <w:bottom w:w="0" w:type="dxa"/>
              <w:right w:w="40" w:type="dxa"/>
            </w:tcMar>
            <w:vAlign w:val="bottom"/>
          </w:tcPr>
          <w:p w14:paraId="228603A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1024</w:t>
            </w:r>
          </w:p>
        </w:tc>
        <w:tc>
          <w:tcPr>
            <w:tcW w:w="2175" w:type="dxa"/>
            <w:tcMar>
              <w:top w:w="0" w:type="dxa"/>
              <w:left w:w="40" w:type="dxa"/>
              <w:bottom w:w="0" w:type="dxa"/>
              <w:right w:w="40" w:type="dxa"/>
            </w:tcMar>
            <w:vAlign w:val="bottom"/>
          </w:tcPr>
          <w:p w14:paraId="0A47F6A4"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0.0001241714946</w:t>
            </w:r>
          </w:p>
        </w:tc>
        <w:tc>
          <w:tcPr>
            <w:tcW w:w="2145" w:type="dxa"/>
            <w:tcMar>
              <w:top w:w="0" w:type="dxa"/>
              <w:left w:w="40" w:type="dxa"/>
              <w:bottom w:w="0" w:type="dxa"/>
              <w:right w:w="40" w:type="dxa"/>
            </w:tcMar>
            <w:vAlign w:val="bottom"/>
          </w:tcPr>
          <w:p w14:paraId="05CDAF8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0.0004836462328</w:t>
            </w:r>
          </w:p>
        </w:tc>
        <w:tc>
          <w:tcPr>
            <w:tcW w:w="1290" w:type="dxa"/>
            <w:tcMar>
              <w:top w:w="0" w:type="dxa"/>
              <w:left w:w="40" w:type="dxa"/>
              <w:bottom w:w="0" w:type="dxa"/>
              <w:right w:w="40" w:type="dxa"/>
            </w:tcMar>
            <w:vAlign w:val="bottom"/>
          </w:tcPr>
          <w:p w14:paraId="3ED449A7"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10</w:t>
            </w:r>
          </w:p>
        </w:tc>
        <w:tc>
          <w:tcPr>
            <w:tcW w:w="1545" w:type="dxa"/>
            <w:tcMar>
              <w:top w:w="0" w:type="dxa"/>
              <w:left w:w="40" w:type="dxa"/>
              <w:bottom w:w="0" w:type="dxa"/>
              <w:right w:w="40" w:type="dxa"/>
            </w:tcMar>
            <w:vAlign w:val="bottom"/>
          </w:tcPr>
          <w:p w14:paraId="711A638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140</w:t>
            </w:r>
          </w:p>
        </w:tc>
      </w:tr>
    </w:tbl>
    <w:p w14:paraId="335678CA" w14:textId="77777777" w:rsidR="005353C3" w:rsidRPr="00770F46" w:rsidRDefault="005353C3" w:rsidP="00021C41">
      <w:pPr>
        <w:jc w:val="both"/>
        <w:rPr>
          <w:rFonts w:ascii="Times New Roman" w:hAnsi="Times New Roman" w:cs="Times New Roman"/>
          <w:sz w:val="24"/>
          <w:szCs w:val="24"/>
        </w:rPr>
      </w:pPr>
    </w:p>
    <w:p w14:paraId="1764A1DF" w14:textId="1A2531AA" w:rsidR="005353C3" w:rsidRPr="00C26A4B"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We can see that with the above-mentioned configuration we </w:t>
      </w:r>
      <w:r w:rsidR="006B408D">
        <w:rPr>
          <w:rFonts w:ascii="Times New Roman" w:hAnsi="Times New Roman" w:cs="Times New Roman"/>
          <w:sz w:val="24"/>
          <w:szCs w:val="24"/>
        </w:rPr>
        <w:t>exceed</w:t>
      </w:r>
      <w:r w:rsidRPr="00770F46">
        <w:rPr>
          <w:rFonts w:ascii="Times New Roman" w:hAnsi="Times New Roman" w:cs="Times New Roman"/>
          <w:sz w:val="24"/>
          <w:szCs w:val="24"/>
        </w:rPr>
        <w:t xml:space="preserve"> 10^-4 max error</w:t>
      </w:r>
      <w:r w:rsidR="006B408D">
        <w:rPr>
          <w:rFonts w:ascii="Times New Roman" w:hAnsi="Times New Roman" w:cs="Times New Roman"/>
          <w:sz w:val="24"/>
          <w:szCs w:val="24"/>
        </w:rPr>
        <w:t xml:space="preserve"> limit</w:t>
      </w:r>
      <w:r w:rsidRPr="00770F46">
        <w:rPr>
          <w:rFonts w:ascii="Times New Roman" w:hAnsi="Times New Roman" w:cs="Times New Roman"/>
          <w:sz w:val="24"/>
          <w:szCs w:val="24"/>
        </w:rPr>
        <w:t xml:space="preserve"> at interleave 4. However, the average error is still within the acceptable range. This happens because the value of 14 bits is the minimum required value for 10^-4 acceptable error. To overcome this, we start by </w:t>
      </w:r>
      <w:r w:rsidRPr="00C26A4B">
        <w:rPr>
          <w:rFonts w:ascii="Times New Roman" w:hAnsi="Times New Roman" w:cs="Times New Roman"/>
          <w:sz w:val="24"/>
          <w:szCs w:val="24"/>
        </w:rPr>
        <w:t>adding one more bit for the fractional part and then start coming down from it. The results are as follows:</w:t>
      </w:r>
    </w:p>
    <w:p w14:paraId="0AA29C3E" w14:textId="77777777" w:rsidR="005353C3" w:rsidRPr="00C26A4B" w:rsidRDefault="005353C3" w:rsidP="00021C41">
      <w:pPr>
        <w:jc w:val="both"/>
        <w:rPr>
          <w:rFonts w:ascii="Times New Roman" w:hAnsi="Times New Roman" w:cs="Times New Roman"/>
          <w:sz w:val="24"/>
          <w:szCs w:val="24"/>
        </w:rPr>
      </w:pPr>
    </w:p>
    <w:p w14:paraId="2B0C1117" w14:textId="25C89A94" w:rsidR="00C26A4B" w:rsidRPr="00C26A4B" w:rsidRDefault="00C26A4B" w:rsidP="00021C41">
      <w:pPr>
        <w:pStyle w:val="Caption"/>
        <w:keepNext/>
        <w:jc w:val="both"/>
        <w:rPr>
          <w:color w:val="auto"/>
          <w:sz w:val="24"/>
          <w:szCs w:val="24"/>
          <w:u w:val="single"/>
        </w:rPr>
      </w:pPr>
      <w:r w:rsidRPr="00C26A4B">
        <w:rPr>
          <w:color w:val="auto"/>
          <w:sz w:val="24"/>
          <w:szCs w:val="24"/>
          <w:u w:val="single"/>
        </w:rPr>
        <w:t xml:space="preserve">Table </w:t>
      </w:r>
      <w:r w:rsidRPr="00C26A4B">
        <w:rPr>
          <w:color w:val="auto"/>
          <w:sz w:val="24"/>
          <w:szCs w:val="24"/>
          <w:u w:val="single"/>
        </w:rPr>
        <w:fldChar w:fldCharType="begin"/>
      </w:r>
      <w:r w:rsidRPr="00C26A4B">
        <w:rPr>
          <w:color w:val="auto"/>
          <w:sz w:val="24"/>
          <w:szCs w:val="24"/>
          <w:u w:val="single"/>
        </w:rPr>
        <w:instrText xml:space="preserve"> SEQ Table \* ARABIC </w:instrText>
      </w:r>
      <w:r w:rsidRPr="00C26A4B">
        <w:rPr>
          <w:color w:val="auto"/>
          <w:sz w:val="24"/>
          <w:szCs w:val="24"/>
          <w:u w:val="single"/>
        </w:rPr>
        <w:fldChar w:fldCharType="separate"/>
      </w:r>
      <w:r w:rsidR="007B2DC4">
        <w:rPr>
          <w:noProof/>
          <w:color w:val="auto"/>
          <w:sz w:val="24"/>
          <w:szCs w:val="24"/>
          <w:u w:val="single"/>
        </w:rPr>
        <w:t>4</w:t>
      </w:r>
      <w:r w:rsidRPr="00C26A4B">
        <w:rPr>
          <w:color w:val="auto"/>
          <w:sz w:val="24"/>
          <w:szCs w:val="24"/>
          <w:u w:val="single"/>
        </w:rPr>
        <w:fldChar w:fldCharType="end"/>
      </w:r>
      <w:r w:rsidRPr="00C26A4B">
        <w:rPr>
          <w:color w:val="auto"/>
          <w:sz w:val="24"/>
          <w:szCs w:val="24"/>
          <w:u w:val="single"/>
        </w:rPr>
        <w:t>:Interleaving vs Memory required for storing with 15 bits for fractional part</w:t>
      </w:r>
    </w:p>
    <w:tbl>
      <w:tblPr>
        <w:tblStyle w:val="a2"/>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10"/>
        <w:gridCol w:w="2100"/>
        <w:gridCol w:w="2235"/>
        <w:gridCol w:w="1395"/>
        <w:gridCol w:w="1440"/>
      </w:tblGrid>
      <w:tr w:rsidR="005353C3" w:rsidRPr="00C26A4B" w14:paraId="63571CC7" w14:textId="77777777" w:rsidTr="004D268D">
        <w:trPr>
          <w:trHeight w:val="825"/>
        </w:trPr>
        <w:tc>
          <w:tcPr>
            <w:tcW w:w="1110" w:type="dxa"/>
            <w:shd w:val="clear" w:color="auto" w:fill="D9D9D9" w:themeFill="background1" w:themeFillShade="D9"/>
            <w:tcMar>
              <w:top w:w="0" w:type="dxa"/>
              <w:left w:w="40" w:type="dxa"/>
              <w:bottom w:w="0" w:type="dxa"/>
              <w:right w:w="40" w:type="dxa"/>
            </w:tcMar>
            <w:vAlign w:val="bottom"/>
          </w:tcPr>
          <w:p w14:paraId="1B509ACB"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Interleave</w:t>
            </w:r>
          </w:p>
        </w:tc>
        <w:tc>
          <w:tcPr>
            <w:tcW w:w="2100" w:type="dxa"/>
            <w:shd w:val="clear" w:color="auto" w:fill="D9D9D9" w:themeFill="background1" w:themeFillShade="D9"/>
            <w:tcMar>
              <w:top w:w="0" w:type="dxa"/>
              <w:left w:w="40" w:type="dxa"/>
              <w:bottom w:w="0" w:type="dxa"/>
              <w:right w:w="40" w:type="dxa"/>
            </w:tcMar>
            <w:vAlign w:val="bottom"/>
          </w:tcPr>
          <w:p w14:paraId="7E4F0DEC"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Average error</w:t>
            </w:r>
          </w:p>
        </w:tc>
        <w:tc>
          <w:tcPr>
            <w:tcW w:w="2235" w:type="dxa"/>
            <w:shd w:val="clear" w:color="auto" w:fill="D9D9D9" w:themeFill="background1" w:themeFillShade="D9"/>
            <w:tcMar>
              <w:top w:w="0" w:type="dxa"/>
              <w:left w:w="40" w:type="dxa"/>
              <w:bottom w:w="0" w:type="dxa"/>
              <w:right w:w="40" w:type="dxa"/>
            </w:tcMar>
            <w:vAlign w:val="bottom"/>
          </w:tcPr>
          <w:p w14:paraId="39D60F12"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Max error</w:t>
            </w:r>
          </w:p>
        </w:tc>
        <w:tc>
          <w:tcPr>
            <w:tcW w:w="1395" w:type="dxa"/>
            <w:shd w:val="clear" w:color="auto" w:fill="D9D9D9" w:themeFill="background1" w:themeFillShade="D9"/>
            <w:tcMar>
              <w:top w:w="0" w:type="dxa"/>
              <w:left w:w="40" w:type="dxa"/>
              <w:bottom w:w="0" w:type="dxa"/>
              <w:right w:w="40" w:type="dxa"/>
            </w:tcMar>
            <w:vAlign w:val="bottom"/>
          </w:tcPr>
          <w:p w14:paraId="640CF496"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LSB input bits to skip</w:t>
            </w:r>
          </w:p>
        </w:tc>
        <w:tc>
          <w:tcPr>
            <w:tcW w:w="1440" w:type="dxa"/>
            <w:shd w:val="clear" w:color="auto" w:fill="D9D9D9" w:themeFill="background1" w:themeFillShade="D9"/>
            <w:tcMar>
              <w:top w:w="0" w:type="dxa"/>
              <w:left w:w="40" w:type="dxa"/>
              <w:bottom w:w="0" w:type="dxa"/>
              <w:right w:w="40" w:type="dxa"/>
            </w:tcMar>
            <w:vAlign w:val="bottom"/>
          </w:tcPr>
          <w:p w14:paraId="60101088" w14:textId="77777777" w:rsidR="005353C3" w:rsidRPr="00C26A4B" w:rsidRDefault="00815B59" w:rsidP="00021C41">
            <w:pPr>
              <w:widowControl w:val="0"/>
              <w:jc w:val="both"/>
              <w:rPr>
                <w:rFonts w:ascii="Times New Roman" w:hAnsi="Times New Roman" w:cs="Times New Roman"/>
                <w:sz w:val="24"/>
                <w:szCs w:val="24"/>
              </w:rPr>
            </w:pPr>
            <w:r w:rsidRPr="00C26A4B">
              <w:rPr>
                <w:rFonts w:ascii="Times New Roman" w:hAnsi="Times New Roman" w:cs="Times New Roman"/>
                <w:sz w:val="24"/>
                <w:szCs w:val="24"/>
              </w:rPr>
              <w:t>Bytes to be stored</w:t>
            </w:r>
          </w:p>
        </w:tc>
      </w:tr>
      <w:tr w:rsidR="005353C3" w:rsidRPr="00770F46" w14:paraId="2528F58B"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1FF7E34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2100" w:type="dxa"/>
            <w:tcMar>
              <w:top w:w="0" w:type="dxa"/>
              <w:left w:w="40" w:type="dxa"/>
              <w:bottom w:w="0" w:type="dxa"/>
              <w:right w:w="40" w:type="dxa"/>
            </w:tcMar>
            <w:vAlign w:val="bottom"/>
          </w:tcPr>
          <w:p w14:paraId="03D7AEC2"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0.00001513785275</w:t>
            </w:r>
          </w:p>
        </w:tc>
        <w:tc>
          <w:tcPr>
            <w:tcW w:w="2235" w:type="dxa"/>
            <w:tcMar>
              <w:top w:w="0" w:type="dxa"/>
              <w:left w:w="40" w:type="dxa"/>
              <w:bottom w:w="0" w:type="dxa"/>
              <w:right w:w="40" w:type="dxa"/>
            </w:tcMar>
            <w:vAlign w:val="bottom"/>
          </w:tcPr>
          <w:p w14:paraId="0457FB48"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0.00003051732674</w:t>
            </w:r>
          </w:p>
        </w:tc>
        <w:tc>
          <w:tcPr>
            <w:tcW w:w="1395" w:type="dxa"/>
            <w:tcMar>
              <w:top w:w="0" w:type="dxa"/>
              <w:left w:w="40" w:type="dxa"/>
              <w:bottom w:w="0" w:type="dxa"/>
              <w:right w:w="40" w:type="dxa"/>
            </w:tcMar>
            <w:vAlign w:val="bottom"/>
          </w:tcPr>
          <w:p w14:paraId="3E4FB27A"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w:t>
            </w:r>
          </w:p>
        </w:tc>
        <w:tc>
          <w:tcPr>
            <w:tcW w:w="1440" w:type="dxa"/>
            <w:tcMar>
              <w:top w:w="0" w:type="dxa"/>
              <w:left w:w="40" w:type="dxa"/>
              <w:bottom w:w="0" w:type="dxa"/>
              <w:right w:w="40" w:type="dxa"/>
            </w:tcMar>
            <w:vAlign w:val="bottom"/>
          </w:tcPr>
          <w:p w14:paraId="127ECA70"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143360</w:t>
            </w:r>
          </w:p>
        </w:tc>
      </w:tr>
      <w:tr w:rsidR="005353C3" w:rsidRPr="00770F46" w14:paraId="666F0A89"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2F609A95"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w:t>
            </w:r>
          </w:p>
        </w:tc>
        <w:tc>
          <w:tcPr>
            <w:tcW w:w="2100" w:type="dxa"/>
            <w:tcMar>
              <w:top w:w="0" w:type="dxa"/>
              <w:left w:w="40" w:type="dxa"/>
              <w:bottom w:w="0" w:type="dxa"/>
              <w:right w:w="40" w:type="dxa"/>
            </w:tcMar>
            <w:vAlign w:val="bottom"/>
          </w:tcPr>
          <w:p w14:paraId="28170BBD"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0.00001656706037</w:t>
            </w:r>
          </w:p>
        </w:tc>
        <w:tc>
          <w:tcPr>
            <w:tcW w:w="2235" w:type="dxa"/>
            <w:tcMar>
              <w:top w:w="0" w:type="dxa"/>
              <w:left w:w="40" w:type="dxa"/>
              <w:bottom w:w="0" w:type="dxa"/>
              <w:right w:w="40" w:type="dxa"/>
            </w:tcMar>
            <w:vAlign w:val="bottom"/>
          </w:tcPr>
          <w:p w14:paraId="172A21B0"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0.00004569969386</w:t>
            </w:r>
          </w:p>
        </w:tc>
        <w:tc>
          <w:tcPr>
            <w:tcW w:w="1395" w:type="dxa"/>
            <w:tcMar>
              <w:top w:w="0" w:type="dxa"/>
              <w:left w:w="40" w:type="dxa"/>
              <w:bottom w:w="0" w:type="dxa"/>
              <w:right w:w="40" w:type="dxa"/>
            </w:tcMar>
            <w:vAlign w:val="bottom"/>
          </w:tcPr>
          <w:p w14:paraId="465B101D"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440" w:type="dxa"/>
            <w:tcMar>
              <w:top w:w="0" w:type="dxa"/>
              <w:left w:w="40" w:type="dxa"/>
              <w:bottom w:w="0" w:type="dxa"/>
              <w:right w:w="40" w:type="dxa"/>
            </w:tcMar>
            <w:vAlign w:val="bottom"/>
          </w:tcPr>
          <w:p w14:paraId="2E8604B3"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71680</w:t>
            </w:r>
          </w:p>
        </w:tc>
      </w:tr>
      <w:tr w:rsidR="005353C3" w:rsidRPr="00770F46" w14:paraId="2C8FEFE6"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4CF41CD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2100" w:type="dxa"/>
            <w:tcMar>
              <w:top w:w="0" w:type="dxa"/>
              <w:left w:w="40" w:type="dxa"/>
              <w:bottom w:w="0" w:type="dxa"/>
              <w:right w:w="40" w:type="dxa"/>
            </w:tcMar>
            <w:vAlign w:val="bottom"/>
          </w:tcPr>
          <w:p w14:paraId="4C03FDC3"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0.00001828143897</w:t>
            </w:r>
          </w:p>
        </w:tc>
        <w:tc>
          <w:tcPr>
            <w:tcW w:w="2235" w:type="dxa"/>
            <w:tcMar>
              <w:top w:w="0" w:type="dxa"/>
              <w:left w:w="40" w:type="dxa"/>
              <w:bottom w:w="0" w:type="dxa"/>
              <w:right w:w="40" w:type="dxa"/>
            </w:tcMar>
            <w:vAlign w:val="bottom"/>
          </w:tcPr>
          <w:p w14:paraId="502AF383"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0.00005329966602</w:t>
            </w:r>
          </w:p>
        </w:tc>
        <w:tc>
          <w:tcPr>
            <w:tcW w:w="1395" w:type="dxa"/>
            <w:tcMar>
              <w:top w:w="0" w:type="dxa"/>
              <w:left w:w="40" w:type="dxa"/>
              <w:bottom w:w="0" w:type="dxa"/>
              <w:right w:w="40" w:type="dxa"/>
            </w:tcMar>
            <w:vAlign w:val="bottom"/>
          </w:tcPr>
          <w:p w14:paraId="1ACCC1FB"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w:t>
            </w:r>
          </w:p>
        </w:tc>
        <w:tc>
          <w:tcPr>
            <w:tcW w:w="1440" w:type="dxa"/>
            <w:tcMar>
              <w:top w:w="0" w:type="dxa"/>
              <w:left w:w="40" w:type="dxa"/>
              <w:bottom w:w="0" w:type="dxa"/>
              <w:right w:w="40" w:type="dxa"/>
            </w:tcMar>
            <w:vAlign w:val="bottom"/>
          </w:tcPr>
          <w:p w14:paraId="3C3A8869"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35840</w:t>
            </w:r>
          </w:p>
        </w:tc>
      </w:tr>
      <w:tr w:rsidR="005353C3" w:rsidRPr="00770F46" w14:paraId="64F158C3"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28F31689"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8</w:t>
            </w:r>
          </w:p>
        </w:tc>
        <w:tc>
          <w:tcPr>
            <w:tcW w:w="2100" w:type="dxa"/>
            <w:tcMar>
              <w:top w:w="0" w:type="dxa"/>
              <w:left w:w="40" w:type="dxa"/>
              <w:bottom w:w="0" w:type="dxa"/>
              <w:right w:w="40" w:type="dxa"/>
            </w:tcMar>
            <w:vAlign w:val="bottom"/>
          </w:tcPr>
          <w:p w14:paraId="10B4404B"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0.00002004964801</w:t>
            </w:r>
          </w:p>
        </w:tc>
        <w:tc>
          <w:tcPr>
            <w:tcW w:w="2235" w:type="dxa"/>
            <w:tcMar>
              <w:top w:w="0" w:type="dxa"/>
              <w:left w:w="40" w:type="dxa"/>
              <w:bottom w:w="0" w:type="dxa"/>
              <w:right w:w="40" w:type="dxa"/>
            </w:tcMar>
            <w:vAlign w:val="bottom"/>
          </w:tcPr>
          <w:p w14:paraId="6E132B66"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0.00005707432296</w:t>
            </w:r>
          </w:p>
        </w:tc>
        <w:tc>
          <w:tcPr>
            <w:tcW w:w="1395" w:type="dxa"/>
            <w:tcMar>
              <w:top w:w="0" w:type="dxa"/>
              <w:left w:w="40" w:type="dxa"/>
              <w:bottom w:w="0" w:type="dxa"/>
              <w:right w:w="40" w:type="dxa"/>
            </w:tcMar>
            <w:vAlign w:val="bottom"/>
          </w:tcPr>
          <w:p w14:paraId="7074E40F"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3</w:t>
            </w:r>
          </w:p>
        </w:tc>
        <w:tc>
          <w:tcPr>
            <w:tcW w:w="1440" w:type="dxa"/>
            <w:tcMar>
              <w:top w:w="0" w:type="dxa"/>
              <w:left w:w="40" w:type="dxa"/>
              <w:bottom w:w="0" w:type="dxa"/>
              <w:right w:w="40" w:type="dxa"/>
            </w:tcMar>
            <w:vAlign w:val="bottom"/>
          </w:tcPr>
          <w:p w14:paraId="4F5E04F7"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17920</w:t>
            </w:r>
          </w:p>
        </w:tc>
      </w:tr>
      <w:tr w:rsidR="005353C3" w:rsidRPr="00770F46" w14:paraId="7A4CAE54"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19E7134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16</w:t>
            </w:r>
          </w:p>
        </w:tc>
        <w:tc>
          <w:tcPr>
            <w:tcW w:w="2100" w:type="dxa"/>
            <w:tcMar>
              <w:top w:w="0" w:type="dxa"/>
              <w:left w:w="40" w:type="dxa"/>
              <w:bottom w:w="0" w:type="dxa"/>
              <w:right w:w="40" w:type="dxa"/>
            </w:tcMar>
            <w:vAlign w:val="bottom"/>
          </w:tcPr>
          <w:p w14:paraId="50DC1802"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0.00002171578409</w:t>
            </w:r>
          </w:p>
        </w:tc>
        <w:tc>
          <w:tcPr>
            <w:tcW w:w="2235" w:type="dxa"/>
            <w:tcMar>
              <w:top w:w="0" w:type="dxa"/>
              <w:left w:w="40" w:type="dxa"/>
              <w:bottom w:w="0" w:type="dxa"/>
              <w:right w:w="40" w:type="dxa"/>
            </w:tcMar>
            <w:vAlign w:val="bottom"/>
          </w:tcPr>
          <w:p w14:paraId="2691F6EB"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0.00005881592981</w:t>
            </w:r>
          </w:p>
        </w:tc>
        <w:tc>
          <w:tcPr>
            <w:tcW w:w="1395" w:type="dxa"/>
            <w:tcMar>
              <w:top w:w="0" w:type="dxa"/>
              <w:left w:w="40" w:type="dxa"/>
              <w:bottom w:w="0" w:type="dxa"/>
              <w:right w:w="40" w:type="dxa"/>
            </w:tcMar>
            <w:vAlign w:val="bottom"/>
          </w:tcPr>
          <w:p w14:paraId="48BA6851"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440" w:type="dxa"/>
            <w:tcMar>
              <w:top w:w="0" w:type="dxa"/>
              <w:left w:w="40" w:type="dxa"/>
              <w:bottom w:w="0" w:type="dxa"/>
              <w:right w:w="40" w:type="dxa"/>
            </w:tcMar>
            <w:vAlign w:val="bottom"/>
          </w:tcPr>
          <w:p w14:paraId="3240C830"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8960</w:t>
            </w:r>
          </w:p>
        </w:tc>
      </w:tr>
      <w:tr w:rsidR="005353C3" w:rsidRPr="00770F46" w14:paraId="6ED0002F"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6AC8C4FF"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32</w:t>
            </w:r>
          </w:p>
        </w:tc>
        <w:tc>
          <w:tcPr>
            <w:tcW w:w="2100" w:type="dxa"/>
            <w:tcMar>
              <w:top w:w="0" w:type="dxa"/>
              <w:left w:w="40" w:type="dxa"/>
              <w:bottom w:w="0" w:type="dxa"/>
              <w:right w:w="40" w:type="dxa"/>
            </w:tcMar>
            <w:vAlign w:val="bottom"/>
          </w:tcPr>
          <w:p w14:paraId="333A6DD6"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0.0000231986359</w:t>
            </w:r>
          </w:p>
        </w:tc>
        <w:tc>
          <w:tcPr>
            <w:tcW w:w="2235" w:type="dxa"/>
            <w:tcMar>
              <w:top w:w="0" w:type="dxa"/>
              <w:left w:w="40" w:type="dxa"/>
              <w:bottom w:w="0" w:type="dxa"/>
              <w:right w:w="40" w:type="dxa"/>
            </w:tcMar>
            <w:vAlign w:val="bottom"/>
          </w:tcPr>
          <w:p w14:paraId="639486AD"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0.00005993471475</w:t>
            </w:r>
          </w:p>
        </w:tc>
        <w:tc>
          <w:tcPr>
            <w:tcW w:w="1395" w:type="dxa"/>
            <w:tcMar>
              <w:top w:w="0" w:type="dxa"/>
              <w:left w:w="40" w:type="dxa"/>
              <w:bottom w:w="0" w:type="dxa"/>
              <w:right w:w="40" w:type="dxa"/>
            </w:tcMar>
            <w:vAlign w:val="bottom"/>
          </w:tcPr>
          <w:p w14:paraId="53FF962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5</w:t>
            </w:r>
          </w:p>
        </w:tc>
        <w:tc>
          <w:tcPr>
            <w:tcW w:w="1440" w:type="dxa"/>
            <w:tcMar>
              <w:top w:w="0" w:type="dxa"/>
              <w:left w:w="40" w:type="dxa"/>
              <w:bottom w:w="0" w:type="dxa"/>
              <w:right w:w="40" w:type="dxa"/>
            </w:tcMar>
            <w:vAlign w:val="bottom"/>
          </w:tcPr>
          <w:p w14:paraId="0F313BC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4480</w:t>
            </w:r>
          </w:p>
        </w:tc>
      </w:tr>
      <w:tr w:rsidR="005353C3" w:rsidRPr="00770F46" w14:paraId="1ABA91E5"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3CA40DAD"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64</w:t>
            </w:r>
          </w:p>
        </w:tc>
        <w:tc>
          <w:tcPr>
            <w:tcW w:w="2100" w:type="dxa"/>
            <w:tcMar>
              <w:top w:w="0" w:type="dxa"/>
              <w:left w:w="40" w:type="dxa"/>
              <w:bottom w:w="0" w:type="dxa"/>
              <w:right w:w="40" w:type="dxa"/>
            </w:tcMar>
            <w:vAlign w:val="bottom"/>
          </w:tcPr>
          <w:p w14:paraId="7CAD7066"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0.00002451962384</w:t>
            </w:r>
          </w:p>
        </w:tc>
        <w:tc>
          <w:tcPr>
            <w:tcW w:w="2235" w:type="dxa"/>
            <w:tcMar>
              <w:top w:w="0" w:type="dxa"/>
              <w:left w:w="40" w:type="dxa"/>
              <w:bottom w:w="0" w:type="dxa"/>
              <w:right w:w="40" w:type="dxa"/>
            </w:tcMar>
            <w:vAlign w:val="bottom"/>
          </w:tcPr>
          <w:p w14:paraId="24BDEEFE"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0.00006054450398</w:t>
            </w:r>
          </w:p>
        </w:tc>
        <w:tc>
          <w:tcPr>
            <w:tcW w:w="1395" w:type="dxa"/>
            <w:tcMar>
              <w:top w:w="0" w:type="dxa"/>
              <w:left w:w="40" w:type="dxa"/>
              <w:bottom w:w="0" w:type="dxa"/>
              <w:right w:w="40" w:type="dxa"/>
            </w:tcMar>
            <w:vAlign w:val="bottom"/>
          </w:tcPr>
          <w:p w14:paraId="25865C85"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6</w:t>
            </w:r>
          </w:p>
        </w:tc>
        <w:tc>
          <w:tcPr>
            <w:tcW w:w="1440" w:type="dxa"/>
            <w:tcMar>
              <w:top w:w="0" w:type="dxa"/>
              <w:left w:w="40" w:type="dxa"/>
              <w:bottom w:w="0" w:type="dxa"/>
              <w:right w:w="40" w:type="dxa"/>
            </w:tcMar>
            <w:vAlign w:val="bottom"/>
          </w:tcPr>
          <w:p w14:paraId="2E98106B"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2240</w:t>
            </w:r>
          </w:p>
        </w:tc>
      </w:tr>
      <w:tr w:rsidR="005353C3" w:rsidRPr="00770F46" w14:paraId="02C094E1"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027BBA70"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128</w:t>
            </w:r>
          </w:p>
        </w:tc>
        <w:tc>
          <w:tcPr>
            <w:tcW w:w="2100" w:type="dxa"/>
            <w:tcMar>
              <w:top w:w="0" w:type="dxa"/>
              <w:left w:w="40" w:type="dxa"/>
              <w:bottom w:w="0" w:type="dxa"/>
              <w:right w:w="40" w:type="dxa"/>
            </w:tcMar>
            <w:vAlign w:val="bottom"/>
          </w:tcPr>
          <w:p w14:paraId="5FAC0FA9"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0.00002606971713</w:t>
            </w:r>
          </w:p>
        </w:tc>
        <w:tc>
          <w:tcPr>
            <w:tcW w:w="2235" w:type="dxa"/>
            <w:tcMar>
              <w:top w:w="0" w:type="dxa"/>
              <w:left w:w="40" w:type="dxa"/>
              <w:bottom w:w="0" w:type="dxa"/>
              <w:right w:w="40" w:type="dxa"/>
            </w:tcMar>
            <w:vAlign w:val="bottom"/>
          </w:tcPr>
          <w:p w14:paraId="66E1B058"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0.00006091701885</w:t>
            </w:r>
          </w:p>
        </w:tc>
        <w:tc>
          <w:tcPr>
            <w:tcW w:w="1395" w:type="dxa"/>
            <w:tcMar>
              <w:top w:w="0" w:type="dxa"/>
              <w:left w:w="40" w:type="dxa"/>
              <w:bottom w:w="0" w:type="dxa"/>
              <w:right w:w="40" w:type="dxa"/>
            </w:tcMar>
            <w:vAlign w:val="bottom"/>
          </w:tcPr>
          <w:p w14:paraId="7B370AAA"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7</w:t>
            </w:r>
          </w:p>
        </w:tc>
        <w:tc>
          <w:tcPr>
            <w:tcW w:w="1440" w:type="dxa"/>
            <w:tcMar>
              <w:top w:w="0" w:type="dxa"/>
              <w:left w:w="40" w:type="dxa"/>
              <w:bottom w:w="0" w:type="dxa"/>
              <w:right w:w="40" w:type="dxa"/>
            </w:tcMar>
            <w:vAlign w:val="bottom"/>
          </w:tcPr>
          <w:p w14:paraId="09A10EC7"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1120</w:t>
            </w:r>
          </w:p>
        </w:tc>
      </w:tr>
      <w:tr w:rsidR="005353C3" w:rsidRPr="00770F46" w14:paraId="119A6E87"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311C3223"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256</w:t>
            </w:r>
          </w:p>
        </w:tc>
        <w:tc>
          <w:tcPr>
            <w:tcW w:w="2100" w:type="dxa"/>
            <w:tcMar>
              <w:top w:w="0" w:type="dxa"/>
              <w:left w:w="40" w:type="dxa"/>
              <w:bottom w:w="0" w:type="dxa"/>
              <w:right w:w="40" w:type="dxa"/>
            </w:tcMar>
            <w:vAlign w:val="bottom"/>
          </w:tcPr>
          <w:p w14:paraId="21BC3D9D"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0.00002788188459</w:t>
            </w:r>
          </w:p>
        </w:tc>
        <w:tc>
          <w:tcPr>
            <w:tcW w:w="2235" w:type="dxa"/>
            <w:tcMar>
              <w:top w:w="0" w:type="dxa"/>
              <w:left w:w="40" w:type="dxa"/>
              <w:bottom w:w="0" w:type="dxa"/>
              <w:right w:w="40" w:type="dxa"/>
            </w:tcMar>
            <w:vAlign w:val="bottom"/>
          </w:tcPr>
          <w:p w14:paraId="4D9472C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0.00006532446526</w:t>
            </w:r>
          </w:p>
        </w:tc>
        <w:tc>
          <w:tcPr>
            <w:tcW w:w="1395" w:type="dxa"/>
            <w:tcMar>
              <w:top w:w="0" w:type="dxa"/>
              <w:left w:w="40" w:type="dxa"/>
              <w:bottom w:w="0" w:type="dxa"/>
              <w:right w:w="40" w:type="dxa"/>
            </w:tcMar>
            <w:vAlign w:val="bottom"/>
          </w:tcPr>
          <w:p w14:paraId="5304CFE1"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8</w:t>
            </w:r>
          </w:p>
        </w:tc>
        <w:tc>
          <w:tcPr>
            <w:tcW w:w="1440" w:type="dxa"/>
            <w:tcMar>
              <w:top w:w="0" w:type="dxa"/>
              <w:left w:w="40" w:type="dxa"/>
              <w:bottom w:w="0" w:type="dxa"/>
              <w:right w:w="40" w:type="dxa"/>
            </w:tcMar>
            <w:vAlign w:val="bottom"/>
          </w:tcPr>
          <w:p w14:paraId="7AA7C76C"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560</w:t>
            </w:r>
          </w:p>
        </w:tc>
      </w:tr>
      <w:tr w:rsidR="005353C3" w:rsidRPr="00770F46" w14:paraId="584F04C5"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6C8EE0EB" w14:textId="77777777" w:rsidR="005353C3" w:rsidRPr="004745CF" w:rsidRDefault="00815B59" w:rsidP="00021C41">
            <w:pPr>
              <w:widowControl w:val="0"/>
              <w:jc w:val="both"/>
              <w:rPr>
                <w:rFonts w:ascii="Times New Roman" w:hAnsi="Times New Roman" w:cs="Times New Roman"/>
                <w:sz w:val="24"/>
                <w:szCs w:val="24"/>
              </w:rPr>
            </w:pPr>
            <w:r w:rsidRPr="004745CF">
              <w:rPr>
                <w:rFonts w:ascii="Times New Roman" w:hAnsi="Times New Roman" w:cs="Times New Roman"/>
                <w:sz w:val="24"/>
                <w:szCs w:val="24"/>
              </w:rPr>
              <w:t>512</w:t>
            </w:r>
          </w:p>
        </w:tc>
        <w:tc>
          <w:tcPr>
            <w:tcW w:w="2100" w:type="dxa"/>
            <w:shd w:val="clear" w:color="auto" w:fill="FFFF00"/>
            <w:tcMar>
              <w:top w:w="0" w:type="dxa"/>
              <w:left w:w="40" w:type="dxa"/>
              <w:bottom w:w="0" w:type="dxa"/>
              <w:right w:w="40" w:type="dxa"/>
            </w:tcMar>
            <w:vAlign w:val="bottom"/>
          </w:tcPr>
          <w:p w14:paraId="40579A32" w14:textId="77777777" w:rsidR="005353C3" w:rsidRPr="004745CF" w:rsidRDefault="00815B59" w:rsidP="00021C41">
            <w:pPr>
              <w:widowControl w:val="0"/>
              <w:jc w:val="both"/>
              <w:rPr>
                <w:rFonts w:ascii="Times New Roman" w:hAnsi="Times New Roman" w:cs="Times New Roman"/>
                <w:sz w:val="24"/>
                <w:szCs w:val="24"/>
              </w:rPr>
            </w:pPr>
            <w:r w:rsidRPr="004745CF">
              <w:rPr>
                <w:rFonts w:ascii="Times New Roman" w:hAnsi="Times New Roman" w:cs="Times New Roman"/>
                <w:sz w:val="24"/>
                <w:szCs w:val="24"/>
              </w:rPr>
              <w:t>0.00003237681987</w:t>
            </w:r>
          </w:p>
        </w:tc>
        <w:tc>
          <w:tcPr>
            <w:tcW w:w="2235" w:type="dxa"/>
            <w:shd w:val="clear" w:color="auto" w:fill="FFFF00"/>
            <w:tcMar>
              <w:top w:w="0" w:type="dxa"/>
              <w:left w:w="40" w:type="dxa"/>
              <w:bottom w:w="0" w:type="dxa"/>
              <w:right w:w="40" w:type="dxa"/>
            </w:tcMar>
            <w:vAlign w:val="bottom"/>
          </w:tcPr>
          <w:p w14:paraId="7BC34FB2" w14:textId="77777777" w:rsidR="005353C3" w:rsidRPr="004745CF" w:rsidRDefault="00815B59" w:rsidP="00021C41">
            <w:pPr>
              <w:widowControl w:val="0"/>
              <w:jc w:val="both"/>
              <w:rPr>
                <w:rFonts w:ascii="Times New Roman" w:hAnsi="Times New Roman" w:cs="Times New Roman"/>
                <w:sz w:val="24"/>
                <w:szCs w:val="24"/>
              </w:rPr>
            </w:pPr>
            <w:r w:rsidRPr="004745CF">
              <w:rPr>
                <w:rFonts w:ascii="Times New Roman" w:hAnsi="Times New Roman" w:cs="Times New Roman"/>
                <w:sz w:val="24"/>
                <w:szCs w:val="24"/>
              </w:rPr>
              <w:t>0.00008375917455</w:t>
            </w:r>
          </w:p>
        </w:tc>
        <w:tc>
          <w:tcPr>
            <w:tcW w:w="1395" w:type="dxa"/>
            <w:shd w:val="clear" w:color="auto" w:fill="FFFF00"/>
            <w:tcMar>
              <w:top w:w="0" w:type="dxa"/>
              <w:left w:w="40" w:type="dxa"/>
              <w:bottom w:w="0" w:type="dxa"/>
              <w:right w:w="40" w:type="dxa"/>
            </w:tcMar>
            <w:vAlign w:val="bottom"/>
          </w:tcPr>
          <w:p w14:paraId="0ED55036" w14:textId="77777777" w:rsidR="005353C3" w:rsidRPr="004745CF" w:rsidRDefault="00815B59" w:rsidP="00021C41">
            <w:pPr>
              <w:widowControl w:val="0"/>
              <w:jc w:val="both"/>
              <w:rPr>
                <w:rFonts w:ascii="Times New Roman" w:hAnsi="Times New Roman" w:cs="Times New Roman"/>
                <w:sz w:val="24"/>
                <w:szCs w:val="24"/>
              </w:rPr>
            </w:pPr>
            <w:r w:rsidRPr="004745CF">
              <w:rPr>
                <w:rFonts w:ascii="Times New Roman" w:hAnsi="Times New Roman" w:cs="Times New Roman"/>
                <w:sz w:val="24"/>
                <w:szCs w:val="24"/>
              </w:rPr>
              <w:t>9</w:t>
            </w:r>
          </w:p>
        </w:tc>
        <w:tc>
          <w:tcPr>
            <w:tcW w:w="1440" w:type="dxa"/>
            <w:shd w:val="clear" w:color="auto" w:fill="FFFF00"/>
            <w:tcMar>
              <w:top w:w="0" w:type="dxa"/>
              <w:left w:w="40" w:type="dxa"/>
              <w:bottom w:w="0" w:type="dxa"/>
              <w:right w:w="40" w:type="dxa"/>
            </w:tcMar>
            <w:vAlign w:val="bottom"/>
          </w:tcPr>
          <w:p w14:paraId="2872D480" w14:textId="77777777" w:rsidR="005353C3" w:rsidRPr="004745CF" w:rsidRDefault="00815B59" w:rsidP="00021C41">
            <w:pPr>
              <w:widowControl w:val="0"/>
              <w:jc w:val="both"/>
              <w:rPr>
                <w:rFonts w:ascii="Times New Roman" w:hAnsi="Times New Roman" w:cs="Times New Roman"/>
                <w:sz w:val="24"/>
                <w:szCs w:val="24"/>
              </w:rPr>
            </w:pPr>
            <w:r w:rsidRPr="004745CF">
              <w:rPr>
                <w:rFonts w:ascii="Times New Roman" w:hAnsi="Times New Roman" w:cs="Times New Roman"/>
                <w:sz w:val="24"/>
                <w:szCs w:val="24"/>
              </w:rPr>
              <w:t>280</w:t>
            </w:r>
          </w:p>
        </w:tc>
      </w:tr>
      <w:tr w:rsidR="005353C3" w:rsidRPr="00770F46" w14:paraId="21DB8709" w14:textId="77777777" w:rsidTr="004D268D">
        <w:trPr>
          <w:trHeight w:val="300"/>
        </w:trPr>
        <w:tc>
          <w:tcPr>
            <w:tcW w:w="1110" w:type="dxa"/>
            <w:shd w:val="clear" w:color="auto" w:fill="D9D9D9" w:themeFill="background1" w:themeFillShade="D9"/>
            <w:tcMar>
              <w:top w:w="0" w:type="dxa"/>
              <w:left w:w="40" w:type="dxa"/>
              <w:bottom w:w="0" w:type="dxa"/>
              <w:right w:w="40" w:type="dxa"/>
            </w:tcMar>
            <w:vAlign w:val="bottom"/>
          </w:tcPr>
          <w:p w14:paraId="6A76E456"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1024</w:t>
            </w:r>
          </w:p>
        </w:tc>
        <w:tc>
          <w:tcPr>
            <w:tcW w:w="2100" w:type="dxa"/>
            <w:tcMar>
              <w:top w:w="0" w:type="dxa"/>
              <w:left w:w="40" w:type="dxa"/>
              <w:bottom w:w="0" w:type="dxa"/>
              <w:right w:w="40" w:type="dxa"/>
            </w:tcMar>
            <w:vAlign w:val="bottom"/>
          </w:tcPr>
          <w:p w14:paraId="6E22B139"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0.00004668137582</w:t>
            </w:r>
          </w:p>
        </w:tc>
        <w:tc>
          <w:tcPr>
            <w:tcW w:w="2235" w:type="dxa"/>
            <w:tcMar>
              <w:top w:w="0" w:type="dxa"/>
              <w:left w:w="40" w:type="dxa"/>
              <w:bottom w:w="0" w:type="dxa"/>
              <w:right w:w="40" w:type="dxa"/>
            </w:tcMar>
            <w:vAlign w:val="bottom"/>
          </w:tcPr>
          <w:p w14:paraId="43F5CCD2"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0.0001513848248</w:t>
            </w:r>
          </w:p>
        </w:tc>
        <w:tc>
          <w:tcPr>
            <w:tcW w:w="1395" w:type="dxa"/>
            <w:tcMar>
              <w:top w:w="0" w:type="dxa"/>
              <w:left w:w="40" w:type="dxa"/>
              <w:bottom w:w="0" w:type="dxa"/>
              <w:right w:w="40" w:type="dxa"/>
            </w:tcMar>
            <w:vAlign w:val="bottom"/>
          </w:tcPr>
          <w:p w14:paraId="47BF6A88"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10</w:t>
            </w:r>
          </w:p>
        </w:tc>
        <w:tc>
          <w:tcPr>
            <w:tcW w:w="1440" w:type="dxa"/>
            <w:tcMar>
              <w:top w:w="0" w:type="dxa"/>
              <w:left w:w="40" w:type="dxa"/>
              <w:bottom w:w="0" w:type="dxa"/>
              <w:right w:w="40" w:type="dxa"/>
            </w:tcMar>
            <w:vAlign w:val="bottom"/>
          </w:tcPr>
          <w:p w14:paraId="1566BFDF" w14:textId="77777777" w:rsidR="005353C3" w:rsidRPr="00770F46" w:rsidRDefault="00815B59" w:rsidP="00021C41">
            <w:pPr>
              <w:widowControl w:val="0"/>
              <w:jc w:val="both"/>
              <w:rPr>
                <w:rFonts w:ascii="Times New Roman" w:hAnsi="Times New Roman" w:cs="Times New Roman"/>
                <w:sz w:val="24"/>
                <w:szCs w:val="24"/>
              </w:rPr>
            </w:pPr>
            <w:r w:rsidRPr="00770F46">
              <w:rPr>
                <w:rFonts w:ascii="Times New Roman" w:hAnsi="Times New Roman" w:cs="Times New Roman"/>
                <w:sz w:val="24"/>
                <w:szCs w:val="24"/>
              </w:rPr>
              <w:t>140</w:t>
            </w:r>
          </w:p>
        </w:tc>
      </w:tr>
    </w:tbl>
    <w:p w14:paraId="7DD82082" w14:textId="77777777" w:rsidR="005353C3" w:rsidRPr="00770F46" w:rsidRDefault="005353C3" w:rsidP="00021C41">
      <w:pPr>
        <w:jc w:val="both"/>
        <w:rPr>
          <w:rFonts w:ascii="Times New Roman" w:hAnsi="Times New Roman" w:cs="Times New Roman"/>
          <w:sz w:val="24"/>
          <w:szCs w:val="24"/>
        </w:rPr>
      </w:pPr>
    </w:p>
    <w:p w14:paraId="67641CED"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Here just by adding one more bit for the representation we are able to bring up interleaving to 512 and bring down resource utilization exponentially. Interleaving 512 means there are 511 values to be interpolated between 2 samples stored in memory. </w:t>
      </w:r>
    </w:p>
    <w:p w14:paraId="06B69A20" w14:textId="77777777" w:rsidR="005353C3" w:rsidRPr="00770F46" w:rsidRDefault="005353C3" w:rsidP="00021C41">
      <w:pPr>
        <w:jc w:val="both"/>
        <w:rPr>
          <w:rFonts w:ascii="Times New Roman" w:hAnsi="Times New Roman" w:cs="Times New Roman"/>
          <w:sz w:val="24"/>
          <w:szCs w:val="24"/>
        </w:rPr>
      </w:pPr>
    </w:p>
    <w:p w14:paraId="264371ED"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The following explains the memory requirement calculations with the above configuration and Interleave 512:</w:t>
      </w:r>
    </w:p>
    <w:p w14:paraId="047662B3" w14:textId="77777777" w:rsidR="005353C3" w:rsidRPr="00770F46" w:rsidRDefault="005353C3" w:rsidP="00021C41">
      <w:pPr>
        <w:jc w:val="both"/>
        <w:rPr>
          <w:rFonts w:ascii="Times New Roman" w:hAnsi="Times New Roman" w:cs="Times New Roman"/>
          <w:sz w:val="24"/>
          <w:szCs w:val="24"/>
        </w:rPr>
      </w:pPr>
    </w:p>
    <w:p w14:paraId="4CB51916"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Saturation Address: 5x2^15 = 163840</w:t>
      </w:r>
    </w:p>
    <w:p w14:paraId="5A903356"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19’</w:t>
      </w:r>
      <w:proofErr w:type="gramStart"/>
      <w:r w:rsidRPr="00770F46">
        <w:rPr>
          <w:rFonts w:ascii="Times New Roman" w:hAnsi="Times New Roman" w:cs="Times New Roman"/>
          <w:sz w:val="24"/>
          <w:szCs w:val="24"/>
        </w:rPr>
        <w:t>b :</w:t>
      </w:r>
      <w:proofErr w:type="gramEnd"/>
      <w:r w:rsidRPr="00770F46">
        <w:rPr>
          <w:rFonts w:ascii="Times New Roman" w:hAnsi="Times New Roman" w:cs="Times New Roman"/>
          <w:sz w:val="24"/>
          <w:szCs w:val="24"/>
        </w:rPr>
        <w:t xml:space="preserve"> 010,1000,0000,0000,0000</w:t>
      </w:r>
    </w:p>
    <w:p w14:paraId="690E5BFB" w14:textId="77777777" w:rsidR="005353C3" w:rsidRPr="00770F46" w:rsidRDefault="005353C3"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66EBA20B"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Linear Address: 0.0625x2^15 = 2048</w:t>
      </w:r>
    </w:p>
    <w:p w14:paraId="78B4757B"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19’b: 000,0000,1000,0000,0000</w:t>
      </w:r>
    </w:p>
    <w:p w14:paraId="3E0BE8B1" w14:textId="77777777" w:rsidR="005353C3" w:rsidRPr="00770F46" w:rsidRDefault="005353C3"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69EAB5A0"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lastRenderedPageBreak/>
        <w:t>Since interleaving = 512, next address stored in memory is 2048+512 = 2560</w:t>
      </w:r>
    </w:p>
    <w:p w14:paraId="6C46A778"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19’b: 000,0000,1010,0000,0000</w:t>
      </w:r>
    </w:p>
    <w:p w14:paraId="6D939975" w14:textId="77777777" w:rsidR="005353C3" w:rsidRPr="00770F46" w:rsidRDefault="005353C3"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527308E0"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roofErr w:type="gramStart"/>
      <w:r w:rsidRPr="00770F46">
        <w:rPr>
          <w:rFonts w:ascii="Times New Roman" w:hAnsi="Times New Roman" w:cs="Times New Roman"/>
          <w:sz w:val="24"/>
          <w:szCs w:val="24"/>
        </w:rPr>
        <w:t>Hence</w:t>
      </w:r>
      <w:proofErr w:type="gramEnd"/>
      <w:r w:rsidRPr="00770F46">
        <w:rPr>
          <w:rFonts w:ascii="Times New Roman" w:hAnsi="Times New Roman" w:cs="Times New Roman"/>
          <w:sz w:val="24"/>
          <w:szCs w:val="24"/>
        </w:rPr>
        <w:t xml:space="preserve"> we only use bit 18 to 10 of input as address space (considering LSB as bit number 1). </w:t>
      </w:r>
    </w:p>
    <w:p w14:paraId="22285E75" w14:textId="77777777" w:rsidR="005353C3" w:rsidRPr="00770F46" w:rsidRDefault="005353C3"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01BC6342"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Address Span =</w:t>
      </w:r>
    </w:p>
    <w:p w14:paraId="333889A8"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0,0000,0100 ----- 1,0100,0000</w:t>
      </w:r>
    </w:p>
    <w:p w14:paraId="1B05D218" w14:textId="77777777" w:rsidR="005353C3" w:rsidRPr="00770F46" w:rsidRDefault="005353C3"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4959A7F4"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 xml:space="preserve">Values to store = </w:t>
      </w:r>
      <w:proofErr w:type="spellStart"/>
      <w:r w:rsidRPr="00770F46">
        <w:rPr>
          <w:rFonts w:ascii="Times New Roman" w:hAnsi="Times New Roman" w:cs="Times New Roman"/>
          <w:sz w:val="24"/>
          <w:szCs w:val="24"/>
        </w:rPr>
        <w:t>Add_max</w:t>
      </w:r>
      <w:proofErr w:type="spellEnd"/>
      <w:r w:rsidRPr="00770F46">
        <w:rPr>
          <w:rFonts w:ascii="Times New Roman" w:hAnsi="Times New Roman" w:cs="Times New Roman"/>
          <w:sz w:val="24"/>
          <w:szCs w:val="24"/>
        </w:rPr>
        <w:t xml:space="preserve"> -</w:t>
      </w:r>
      <w:proofErr w:type="spellStart"/>
      <w:r w:rsidRPr="00770F46">
        <w:rPr>
          <w:rFonts w:ascii="Times New Roman" w:hAnsi="Times New Roman" w:cs="Times New Roman"/>
          <w:sz w:val="24"/>
          <w:szCs w:val="24"/>
        </w:rPr>
        <w:t>Add_min</w:t>
      </w:r>
      <w:proofErr w:type="spellEnd"/>
      <w:r w:rsidRPr="00770F46">
        <w:rPr>
          <w:rFonts w:ascii="Times New Roman" w:hAnsi="Times New Roman" w:cs="Times New Roman"/>
          <w:sz w:val="24"/>
          <w:szCs w:val="24"/>
        </w:rPr>
        <w:t xml:space="preserve"> +1 = 317</w:t>
      </w:r>
    </w:p>
    <w:p w14:paraId="0F8D0F30"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Bits to store = 317x16 = 5072 bits</w:t>
      </w:r>
    </w:p>
    <w:p w14:paraId="318C6C38"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 xml:space="preserve">Or </w:t>
      </w:r>
    </w:p>
    <w:p w14:paraId="73207AA1" w14:textId="77777777" w:rsidR="005353C3" w:rsidRPr="00770F46" w:rsidRDefault="00815B59" w:rsidP="00021C4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70F46">
        <w:rPr>
          <w:rFonts w:ascii="Times New Roman" w:hAnsi="Times New Roman" w:cs="Times New Roman"/>
          <w:sz w:val="24"/>
          <w:szCs w:val="24"/>
        </w:rPr>
        <w:t>Bytes to store = 634 bytes.</w:t>
      </w:r>
    </w:p>
    <w:p w14:paraId="400D6DF8" w14:textId="77777777" w:rsidR="005353C3" w:rsidRPr="00770F46" w:rsidRDefault="005353C3" w:rsidP="00021C41">
      <w:pPr>
        <w:jc w:val="both"/>
        <w:rPr>
          <w:rFonts w:ascii="Times New Roman" w:hAnsi="Times New Roman" w:cs="Times New Roman"/>
          <w:sz w:val="24"/>
          <w:szCs w:val="24"/>
        </w:rPr>
      </w:pPr>
    </w:p>
    <w:p w14:paraId="71CB37BB" w14:textId="404186F1"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All the interleave values have been taken as multiples of 2 to substitute division by shifting operations at every place. A parameterized, pipeline model of the </w:t>
      </w:r>
      <w:r w:rsidR="002E62DE">
        <w:rPr>
          <w:rFonts w:ascii="Times New Roman" w:hAnsi="Times New Roman" w:cs="Times New Roman"/>
          <w:sz w:val="24"/>
          <w:szCs w:val="24"/>
        </w:rPr>
        <w:t>above configuration was made. First order interpolation was performed.  The model took 4 cycles to perform processing. However, after the final model was ready, room for improvements in the design were realized.</w:t>
      </w:r>
    </w:p>
    <w:p w14:paraId="1C260449" w14:textId="27299C3B" w:rsidR="005353C3" w:rsidRPr="009D2896" w:rsidRDefault="00815B59" w:rsidP="00021C41">
      <w:pPr>
        <w:pStyle w:val="Heading2"/>
        <w:numPr>
          <w:ilvl w:val="0"/>
          <w:numId w:val="2"/>
        </w:numPr>
        <w:jc w:val="both"/>
        <w:rPr>
          <w:rFonts w:ascii="Times New Roman" w:hAnsi="Times New Roman" w:cs="Times New Roman"/>
          <w:b/>
          <w:bCs/>
        </w:rPr>
      </w:pPr>
      <w:bookmarkStart w:id="2" w:name="_kyi3gvyezv3" w:colFirst="0" w:colLast="0"/>
      <w:bookmarkEnd w:id="2"/>
      <w:r w:rsidRPr="009D2896">
        <w:rPr>
          <w:rFonts w:ascii="Times New Roman" w:hAnsi="Times New Roman" w:cs="Times New Roman"/>
          <w:b/>
          <w:bCs/>
        </w:rPr>
        <w:t xml:space="preserve">Improving </w:t>
      </w:r>
      <w:r w:rsidR="00D3748D">
        <w:rPr>
          <w:rFonts w:ascii="Times New Roman" w:hAnsi="Times New Roman" w:cs="Times New Roman"/>
          <w:b/>
          <w:bCs/>
        </w:rPr>
        <w:t>the</w:t>
      </w:r>
      <w:r w:rsidRPr="009D2896">
        <w:rPr>
          <w:rFonts w:ascii="Times New Roman" w:hAnsi="Times New Roman" w:cs="Times New Roman"/>
          <w:b/>
          <w:bCs/>
        </w:rPr>
        <w:t xml:space="preserve"> </w:t>
      </w:r>
      <w:r w:rsidR="002E62DE">
        <w:rPr>
          <w:rFonts w:ascii="Times New Roman" w:hAnsi="Times New Roman" w:cs="Times New Roman"/>
          <w:b/>
          <w:bCs/>
        </w:rPr>
        <w:t>D</w:t>
      </w:r>
      <w:r w:rsidRPr="009D2896">
        <w:rPr>
          <w:rFonts w:ascii="Times New Roman" w:hAnsi="Times New Roman" w:cs="Times New Roman"/>
          <w:b/>
          <w:bCs/>
        </w:rPr>
        <w:t>esign</w:t>
      </w:r>
    </w:p>
    <w:p w14:paraId="797F2807"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It was realized that we have to store around 317 values in the memory according to the first design to get required accuracy. These values change very slowly after a point because the function starts to flat out after x=2. The figure below shows that most values are redundant towards the end.</w:t>
      </w:r>
    </w:p>
    <w:p w14:paraId="1E2F87A3" w14:textId="77777777" w:rsidR="005353C3" w:rsidRPr="00770F46" w:rsidRDefault="005353C3" w:rsidP="00021C41">
      <w:pPr>
        <w:jc w:val="both"/>
        <w:rPr>
          <w:rFonts w:ascii="Times New Roman" w:hAnsi="Times New Roman" w:cs="Times New Roman"/>
          <w:sz w:val="24"/>
          <w:szCs w:val="24"/>
        </w:rPr>
      </w:pPr>
    </w:p>
    <w:p w14:paraId="6C20DA6A" w14:textId="77777777" w:rsidR="00D3748D" w:rsidRPr="00C26A4B" w:rsidRDefault="00815B59" w:rsidP="00021C41">
      <w:pPr>
        <w:keepNext/>
        <w:jc w:val="center"/>
        <w:rPr>
          <w:sz w:val="24"/>
          <w:szCs w:val="24"/>
        </w:rPr>
      </w:pPr>
      <w:r w:rsidRPr="00C26A4B">
        <w:rPr>
          <w:rFonts w:ascii="Times New Roman" w:hAnsi="Times New Roman" w:cs="Times New Roman"/>
          <w:noProof/>
          <w:sz w:val="24"/>
          <w:szCs w:val="24"/>
        </w:rPr>
        <w:drawing>
          <wp:inline distT="114300" distB="114300" distL="114300" distR="114300" wp14:anchorId="14C0512F" wp14:editId="30F73F08">
            <wp:extent cx="5848350" cy="2800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8781" r="1602" b="7453"/>
                    <a:stretch>
                      <a:fillRect/>
                    </a:stretch>
                  </pic:blipFill>
                  <pic:spPr>
                    <a:xfrm>
                      <a:off x="0" y="0"/>
                      <a:ext cx="5848350" cy="2800350"/>
                    </a:xfrm>
                    <a:prstGeom prst="rect">
                      <a:avLst/>
                    </a:prstGeom>
                    <a:ln/>
                  </pic:spPr>
                </pic:pic>
              </a:graphicData>
            </a:graphic>
          </wp:inline>
        </w:drawing>
      </w:r>
    </w:p>
    <w:p w14:paraId="20732BB1" w14:textId="1415A434" w:rsidR="005353C3" w:rsidRPr="00C26A4B" w:rsidRDefault="00D3748D" w:rsidP="00021C41">
      <w:pPr>
        <w:pStyle w:val="Caption"/>
        <w:jc w:val="center"/>
        <w:rPr>
          <w:rFonts w:ascii="Times New Roman" w:hAnsi="Times New Roman" w:cs="Times New Roman"/>
          <w:sz w:val="24"/>
          <w:szCs w:val="24"/>
        </w:rPr>
      </w:pPr>
      <w:r w:rsidRPr="00C26A4B">
        <w:rPr>
          <w:sz w:val="24"/>
          <w:szCs w:val="24"/>
        </w:rPr>
        <w:t xml:space="preserve">Figure </w:t>
      </w:r>
      <w:r w:rsidRPr="00C26A4B">
        <w:rPr>
          <w:sz w:val="24"/>
          <w:szCs w:val="24"/>
        </w:rPr>
        <w:fldChar w:fldCharType="begin"/>
      </w:r>
      <w:r w:rsidRPr="00C26A4B">
        <w:rPr>
          <w:sz w:val="24"/>
          <w:szCs w:val="24"/>
        </w:rPr>
        <w:instrText xml:space="preserve"> SEQ Figure \* ARABIC </w:instrText>
      </w:r>
      <w:r w:rsidRPr="00C26A4B">
        <w:rPr>
          <w:sz w:val="24"/>
          <w:szCs w:val="24"/>
        </w:rPr>
        <w:fldChar w:fldCharType="separate"/>
      </w:r>
      <w:r w:rsidR="007B2DC4">
        <w:rPr>
          <w:noProof/>
          <w:sz w:val="24"/>
          <w:szCs w:val="24"/>
        </w:rPr>
        <w:t>3</w:t>
      </w:r>
      <w:r w:rsidRPr="00C26A4B">
        <w:rPr>
          <w:sz w:val="24"/>
          <w:szCs w:val="24"/>
        </w:rPr>
        <w:fldChar w:fldCharType="end"/>
      </w:r>
      <w:r w:rsidRPr="00C26A4B">
        <w:rPr>
          <w:sz w:val="24"/>
          <w:szCs w:val="24"/>
        </w:rPr>
        <w:t>: Redundancy in stored memory values</w:t>
      </w:r>
    </w:p>
    <w:p w14:paraId="7D5FF6F8" w14:textId="77777777" w:rsidR="005353C3" w:rsidRPr="00C26A4B" w:rsidRDefault="00815B59" w:rsidP="00021C41">
      <w:pPr>
        <w:jc w:val="both"/>
        <w:rPr>
          <w:rFonts w:ascii="Times New Roman" w:hAnsi="Times New Roman" w:cs="Times New Roman"/>
          <w:sz w:val="24"/>
          <w:szCs w:val="24"/>
        </w:rPr>
      </w:pPr>
      <w:r w:rsidRPr="00C26A4B">
        <w:rPr>
          <w:rFonts w:ascii="Times New Roman" w:hAnsi="Times New Roman" w:cs="Times New Roman"/>
          <w:sz w:val="24"/>
          <w:szCs w:val="24"/>
        </w:rPr>
        <w:t xml:space="preserve"> </w:t>
      </w:r>
    </w:p>
    <w:p w14:paraId="659287D8" w14:textId="0ED3197A" w:rsidR="005353C3" w:rsidRPr="00770F46" w:rsidRDefault="00815B59" w:rsidP="00021C41">
      <w:pPr>
        <w:jc w:val="both"/>
        <w:rPr>
          <w:rFonts w:ascii="Times New Roman" w:hAnsi="Times New Roman" w:cs="Times New Roman"/>
          <w:sz w:val="24"/>
          <w:szCs w:val="24"/>
        </w:rPr>
      </w:pPr>
      <w:r w:rsidRPr="00C26A4B">
        <w:rPr>
          <w:rFonts w:ascii="Times New Roman" w:hAnsi="Times New Roman" w:cs="Times New Roman"/>
          <w:sz w:val="24"/>
          <w:szCs w:val="24"/>
        </w:rPr>
        <w:lastRenderedPageBreak/>
        <w:t xml:space="preserve">This </w:t>
      </w:r>
      <w:r w:rsidR="00D3748D" w:rsidRPr="00C26A4B">
        <w:rPr>
          <w:rFonts w:ascii="Times New Roman" w:hAnsi="Times New Roman" w:cs="Times New Roman"/>
          <w:sz w:val="24"/>
          <w:szCs w:val="24"/>
        </w:rPr>
        <w:t>led to the</w:t>
      </w:r>
      <w:r w:rsidRPr="00C26A4B">
        <w:rPr>
          <w:rFonts w:ascii="Times New Roman" w:hAnsi="Times New Roman" w:cs="Times New Roman"/>
          <w:sz w:val="24"/>
          <w:szCs w:val="24"/>
        </w:rPr>
        <w:t xml:space="preserve"> idea </w:t>
      </w:r>
      <w:r w:rsidR="00D3748D" w:rsidRPr="00C26A4B">
        <w:rPr>
          <w:rFonts w:ascii="Times New Roman" w:hAnsi="Times New Roman" w:cs="Times New Roman"/>
          <w:sz w:val="24"/>
          <w:szCs w:val="24"/>
        </w:rPr>
        <w:t>of</w:t>
      </w:r>
      <w:r w:rsidRPr="00C26A4B">
        <w:rPr>
          <w:rFonts w:ascii="Times New Roman" w:hAnsi="Times New Roman" w:cs="Times New Roman"/>
          <w:sz w:val="24"/>
          <w:szCs w:val="24"/>
        </w:rPr>
        <w:t xml:space="preserve"> us</w:t>
      </w:r>
      <w:r w:rsidR="00D3748D" w:rsidRPr="00C26A4B">
        <w:rPr>
          <w:rFonts w:ascii="Times New Roman" w:hAnsi="Times New Roman" w:cs="Times New Roman"/>
          <w:sz w:val="24"/>
          <w:szCs w:val="24"/>
        </w:rPr>
        <w:t>ing</w:t>
      </w:r>
      <w:r w:rsidRPr="00C26A4B">
        <w:rPr>
          <w:rFonts w:ascii="Times New Roman" w:hAnsi="Times New Roman" w:cs="Times New Roman"/>
          <w:sz w:val="24"/>
          <w:szCs w:val="24"/>
        </w:rPr>
        <w:t xml:space="preserve"> two interpolation</w:t>
      </w:r>
      <w:r w:rsidRPr="00770F46">
        <w:rPr>
          <w:rFonts w:ascii="Times New Roman" w:hAnsi="Times New Roman" w:cs="Times New Roman"/>
          <w:sz w:val="24"/>
          <w:szCs w:val="24"/>
        </w:rPr>
        <w:t xml:space="preserve"> values in two regions and remove the linear region. </w:t>
      </w:r>
      <w:r w:rsidR="004745CF" w:rsidRPr="00770F46">
        <w:rPr>
          <w:rFonts w:ascii="Times New Roman" w:hAnsi="Times New Roman" w:cs="Times New Roman"/>
          <w:sz w:val="24"/>
          <w:szCs w:val="24"/>
        </w:rPr>
        <w:t>Hence,</w:t>
      </w:r>
      <w:r w:rsidRPr="00770F46">
        <w:rPr>
          <w:rFonts w:ascii="Times New Roman" w:hAnsi="Times New Roman" w:cs="Times New Roman"/>
          <w:sz w:val="24"/>
          <w:szCs w:val="24"/>
        </w:rPr>
        <w:t xml:space="preserve"> we use the same hardware multipliers by changing the inputs to interpolate between 2 regions. This should bring in less memory requirement at very less cost of added </w:t>
      </w:r>
      <w:proofErr w:type="spellStart"/>
      <w:r w:rsidRPr="00770F46">
        <w:rPr>
          <w:rFonts w:ascii="Times New Roman" w:hAnsi="Times New Roman" w:cs="Times New Roman"/>
          <w:sz w:val="24"/>
          <w:szCs w:val="24"/>
        </w:rPr>
        <w:t>muxes</w:t>
      </w:r>
      <w:proofErr w:type="spellEnd"/>
      <w:r w:rsidRPr="00770F46">
        <w:rPr>
          <w:rFonts w:ascii="Times New Roman" w:hAnsi="Times New Roman" w:cs="Times New Roman"/>
          <w:sz w:val="24"/>
          <w:szCs w:val="24"/>
        </w:rPr>
        <w:t xml:space="preserve"> and LUTs. </w:t>
      </w:r>
    </w:p>
    <w:p w14:paraId="0CF7FA5E" w14:textId="77777777" w:rsidR="00D3748D" w:rsidRPr="00C26A4B" w:rsidRDefault="00815B59" w:rsidP="00021C41">
      <w:pPr>
        <w:keepNext/>
        <w:jc w:val="center"/>
        <w:rPr>
          <w:sz w:val="24"/>
          <w:szCs w:val="24"/>
        </w:rPr>
      </w:pPr>
      <w:r w:rsidRPr="00C26A4B">
        <w:rPr>
          <w:rFonts w:ascii="Times New Roman" w:hAnsi="Times New Roman" w:cs="Times New Roman"/>
          <w:noProof/>
          <w:sz w:val="24"/>
          <w:szCs w:val="24"/>
        </w:rPr>
        <w:drawing>
          <wp:inline distT="114300" distB="114300" distL="114300" distR="114300" wp14:anchorId="1839F046" wp14:editId="01C36328">
            <wp:extent cx="5334000" cy="400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34000" cy="4000500"/>
                    </a:xfrm>
                    <a:prstGeom prst="rect">
                      <a:avLst/>
                    </a:prstGeom>
                    <a:ln/>
                  </pic:spPr>
                </pic:pic>
              </a:graphicData>
            </a:graphic>
          </wp:inline>
        </w:drawing>
      </w:r>
    </w:p>
    <w:p w14:paraId="41725E22" w14:textId="2043C90B" w:rsidR="005353C3" w:rsidRPr="00C26A4B" w:rsidRDefault="00D3748D" w:rsidP="00021C41">
      <w:pPr>
        <w:pStyle w:val="Caption"/>
        <w:jc w:val="center"/>
        <w:rPr>
          <w:rFonts w:ascii="Times New Roman" w:hAnsi="Times New Roman" w:cs="Times New Roman"/>
          <w:sz w:val="24"/>
          <w:szCs w:val="24"/>
        </w:rPr>
      </w:pPr>
      <w:r w:rsidRPr="00C26A4B">
        <w:rPr>
          <w:sz w:val="24"/>
          <w:szCs w:val="24"/>
        </w:rPr>
        <w:t xml:space="preserve">Figure </w:t>
      </w:r>
      <w:r w:rsidRPr="00C26A4B">
        <w:rPr>
          <w:sz w:val="24"/>
          <w:szCs w:val="24"/>
        </w:rPr>
        <w:fldChar w:fldCharType="begin"/>
      </w:r>
      <w:r w:rsidRPr="00C26A4B">
        <w:rPr>
          <w:sz w:val="24"/>
          <w:szCs w:val="24"/>
        </w:rPr>
        <w:instrText xml:space="preserve"> SEQ Figure \* ARABIC </w:instrText>
      </w:r>
      <w:r w:rsidRPr="00C26A4B">
        <w:rPr>
          <w:sz w:val="24"/>
          <w:szCs w:val="24"/>
        </w:rPr>
        <w:fldChar w:fldCharType="separate"/>
      </w:r>
      <w:r w:rsidR="007B2DC4">
        <w:rPr>
          <w:noProof/>
          <w:sz w:val="24"/>
          <w:szCs w:val="24"/>
        </w:rPr>
        <w:t>4</w:t>
      </w:r>
      <w:r w:rsidRPr="00C26A4B">
        <w:rPr>
          <w:sz w:val="24"/>
          <w:szCs w:val="24"/>
        </w:rPr>
        <w:fldChar w:fldCharType="end"/>
      </w:r>
      <w:r w:rsidRPr="00C26A4B">
        <w:rPr>
          <w:sz w:val="24"/>
          <w:szCs w:val="24"/>
        </w:rPr>
        <w:t>: Splitting ranges for Model B</w:t>
      </w:r>
    </w:p>
    <w:p w14:paraId="5B921112" w14:textId="77777777" w:rsidR="005353C3" w:rsidRPr="00C26A4B" w:rsidRDefault="005353C3" w:rsidP="00021C41">
      <w:pPr>
        <w:jc w:val="both"/>
        <w:rPr>
          <w:rFonts w:ascii="Times New Roman" w:hAnsi="Times New Roman" w:cs="Times New Roman"/>
          <w:sz w:val="24"/>
          <w:szCs w:val="24"/>
        </w:rPr>
      </w:pPr>
    </w:p>
    <w:p w14:paraId="0DA5CDC3" w14:textId="77777777" w:rsidR="005353C3" w:rsidRPr="00770F46" w:rsidRDefault="005353C3" w:rsidP="00021C41">
      <w:pPr>
        <w:jc w:val="both"/>
        <w:rPr>
          <w:rFonts w:ascii="Times New Roman" w:hAnsi="Times New Roman" w:cs="Times New Roman"/>
          <w:sz w:val="24"/>
          <w:szCs w:val="24"/>
        </w:rPr>
      </w:pPr>
    </w:p>
    <w:p w14:paraId="2CD36CBC" w14:textId="47F554AD" w:rsidR="005353C3" w:rsidRPr="00C26A4B"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Finding the right size of memory required an optimization for first interleave value (IL1), second interleave </w:t>
      </w:r>
      <w:r w:rsidR="004745CF" w:rsidRPr="00770F46">
        <w:rPr>
          <w:rFonts w:ascii="Times New Roman" w:hAnsi="Times New Roman" w:cs="Times New Roman"/>
          <w:sz w:val="24"/>
          <w:szCs w:val="24"/>
        </w:rPr>
        <w:t>value (</w:t>
      </w:r>
      <w:r w:rsidRPr="00770F46">
        <w:rPr>
          <w:rFonts w:ascii="Times New Roman" w:hAnsi="Times New Roman" w:cs="Times New Roman"/>
          <w:sz w:val="24"/>
          <w:szCs w:val="24"/>
        </w:rPr>
        <w:t>IL2)</w:t>
      </w:r>
      <w:r w:rsidR="001829FA">
        <w:rPr>
          <w:rFonts w:ascii="Times New Roman" w:hAnsi="Times New Roman" w:cs="Times New Roman"/>
          <w:sz w:val="24"/>
          <w:szCs w:val="24"/>
        </w:rPr>
        <w:t>, the point to change from IL1 to IL2</w:t>
      </w:r>
      <w:r w:rsidRPr="00770F46">
        <w:rPr>
          <w:rFonts w:ascii="Times New Roman" w:hAnsi="Times New Roman" w:cs="Times New Roman"/>
          <w:sz w:val="24"/>
          <w:szCs w:val="24"/>
        </w:rPr>
        <w:t xml:space="preserve"> and the number of bits taken to represent the fractional part (FB). We optimized it with the help of Genetic Algorithm Solver on </w:t>
      </w:r>
      <w:r w:rsidR="004745CF" w:rsidRPr="00770F46">
        <w:rPr>
          <w:rFonts w:ascii="Times New Roman" w:hAnsi="Times New Roman" w:cs="Times New Roman"/>
          <w:sz w:val="24"/>
          <w:szCs w:val="24"/>
        </w:rPr>
        <w:t>MATLAB</w:t>
      </w:r>
      <w:r w:rsidRPr="00770F46">
        <w:rPr>
          <w:rFonts w:ascii="Times New Roman" w:hAnsi="Times New Roman" w:cs="Times New Roman"/>
          <w:sz w:val="24"/>
          <w:szCs w:val="24"/>
        </w:rPr>
        <w:t xml:space="preserve"> where fitness function was the Memory Requirement which had to be minimized. The constraint </w:t>
      </w:r>
      <w:r w:rsidRPr="00C26A4B">
        <w:rPr>
          <w:rFonts w:ascii="Times New Roman" w:hAnsi="Times New Roman" w:cs="Times New Roman"/>
          <w:sz w:val="24"/>
          <w:szCs w:val="24"/>
        </w:rPr>
        <w:t xml:space="preserve">was that at any point error should be less than 10^-4. The point from which we change from IL1 to IL2 for interpolating is referred as X_SPLIT. </w:t>
      </w:r>
    </w:p>
    <w:p w14:paraId="45FF394B" w14:textId="77777777" w:rsidR="005353C3" w:rsidRPr="00C26A4B" w:rsidRDefault="00815B59" w:rsidP="00021C41">
      <w:pPr>
        <w:jc w:val="both"/>
        <w:rPr>
          <w:rFonts w:ascii="Times New Roman" w:hAnsi="Times New Roman" w:cs="Times New Roman"/>
          <w:sz w:val="24"/>
          <w:szCs w:val="24"/>
        </w:rPr>
      </w:pPr>
      <w:r w:rsidRPr="00C26A4B">
        <w:rPr>
          <w:rFonts w:ascii="Times New Roman" w:hAnsi="Times New Roman" w:cs="Times New Roman"/>
          <w:sz w:val="24"/>
          <w:szCs w:val="24"/>
        </w:rPr>
        <w:t>After running this, we got the values as summarized in the table below.</w:t>
      </w:r>
    </w:p>
    <w:p w14:paraId="6B45D9A5" w14:textId="77777777" w:rsidR="005353C3" w:rsidRPr="00C26A4B" w:rsidRDefault="005353C3" w:rsidP="00021C41">
      <w:pPr>
        <w:jc w:val="both"/>
        <w:rPr>
          <w:rFonts w:ascii="Times New Roman" w:hAnsi="Times New Roman" w:cs="Times New Roman"/>
          <w:sz w:val="24"/>
          <w:szCs w:val="24"/>
        </w:rPr>
      </w:pPr>
    </w:p>
    <w:p w14:paraId="27C7E8B5" w14:textId="3940BB94" w:rsidR="00C26A4B" w:rsidRPr="00C26A4B" w:rsidRDefault="00C26A4B" w:rsidP="00021C41">
      <w:pPr>
        <w:pStyle w:val="Caption"/>
        <w:keepNext/>
        <w:jc w:val="both"/>
        <w:rPr>
          <w:color w:val="auto"/>
          <w:sz w:val="24"/>
          <w:szCs w:val="24"/>
          <w:u w:val="single"/>
        </w:rPr>
      </w:pPr>
      <w:r w:rsidRPr="00C26A4B">
        <w:rPr>
          <w:color w:val="auto"/>
          <w:sz w:val="24"/>
          <w:szCs w:val="24"/>
          <w:u w:val="single"/>
        </w:rPr>
        <w:t xml:space="preserve">Table </w:t>
      </w:r>
      <w:r w:rsidRPr="00C26A4B">
        <w:rPr>
          <w:color w:val="auto"/>
          <w:sz w:val="24"/>
          <w:szCs w:val="24"/>
          <w:u w:val="single"/>
        </w:rPr>
        <w:fldChar w:fldCharType="begin"/>
      </w:r>
      <w:r w:rsidRPr="00C26A4B">
        <w:rPr>
          <w:color w:val="auto"/>
          <w:sz w:val="24"/>
          <w:szCs w:val="24"/>
          <w:u w:val="single"/>
        </w:rPr>
        <w:instrText xml:space="preserve"> SEQ Table \* ARABIC </w:instrText>
      </w:r>
      <w:r w:rsidRPr="00C26A4B">
        <w:rPr>
          <w:color w:val="auto"/>
          <w:sz w:val="24"/>
          <w:szCs w:val="24"/>
          <w:u w:val="single"/>
        </w:rPr>
        <w:fldChar w:fldCharType="separate"/>
      </w:r>
      <w:r w:rsidR="007B2DC4">
        <w:rPr>
          <w:noProof/>
          <w:color w:val="auto"/>
          <w:sz w:val="24"/>
          <w:szCs w:val="24"/>
          <w:u w:val="single"/>
        </w:rPr>
        <w:t>5</w:t>
      </w:r>
      <w:r w:rsidRPr="00C26A4B">
        <w:rPr>
          <w:color w:val="auto"/>
          <w:sz w:val="24"/>
          <w:szCs w:val="24"/>
          <w:u w:val="single"/>
        </w:rPr>
        <w:fldChar w:fldCharType="end"/>
      </w:r>
      <w:r w:rsidRPr="00C26A4B">
        <w:rPr>
          <w:color w:val="auto"/>
          <w:sz w:val="24"/>
          <w:szCs w:val="24"/>
          <w:u w:val="single"/>
        </w:rPr>
        <w:t>: Best Individual Parameters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53C3" w:rsidRPr="00C26A4B" w14:paraId="0914FCAE" w14:textId="77777777" w:rsidTr="004D268D">
        <w:tc>
          <w:tcPr>
            <w:tcW w:w="4680" w:type="dxa"/>
            <w:shd w:val="clear" w:color="auto" w:fill="D9D9D9" w:themeFill="background1" w:themeFillShade="D9"/>
            <w:tcMar>
              <w:top w:w="100" w:type="dxa"/>
              <w:left w:w="100" w:type="dxa"/>
              <w:bottom w:w="100" w:type="dxa"/>
              <w:right w:w="100" w:type="dxa"/>
            </w:tcMar>
          </w:tcPr>
          <w:p w14:paraId="71BB8241"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Parameter</w:t>
            </w:r>
          </w:p>
        </w:tc>
        <w:tc>
          <w:tcPr>
            <w:tcW w:w="4680" w:type="dxa"/>
            <w:shd w:val="clear" w:color="auto" w:fill="D9D9D9" w:themeFill="background1" w:themeFillShade="D9"/>
            <w:tcMar>
              <w:top w:w="100" w:type="dxa"/>
              <w:left w:w="100" w:type="dxa"/>
              <w:bottom w:w="100" w:type="dxa"/>
              <w:right w:w="100" w:type="dxa"/>
            </w:tcMar>
          </w:tcPr>
          <w:p w14:paraId="4180E66F"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Value</w:t>
            </w:r>
          </w:p>
        </w:tc>
      </w:tr>
      <w:tr w:rsidR="005353C3" w:rsidRPr="00C26A4B" w14:paraId="7A7CD9EB" w14:textId="77777777">
        <w:tc>
          <w:tcPr>
            <w:tcW w:w="4680" w:type="dxa"/>
            <w:shd w:val="clear" w:color="auto" w:fill="auto"/>
            <w:tcMar>
              <w:top w:w="100" w:type="dxa"/>
              <w:left w:w="100" w:type="dxa"/>
              <w:bottom w:w="100" w:type="dxa"/>
              <w:right w:w="100" w:type="dxa"/>
            </w:tcMar>
          </w:tcPr>
          <w:p w14:paraId="052E5636"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IL1</w:t>
            </w:r>
          </w:p>
        </w:tc>
        <w:tc>
          <w:tcPr>
            <w:tcW w:w="4680" w:type="dxa"/>
            <w:shd w:val="clear" w:color="auto" w:fill="auto"/>
            <w:tcMar>
              <w:top w:w="100" w:type="dxa"/>
              <w:left w:w="100" w:type="dxa"/>
              <w:bottom w:w="100" w:type="dxa"/>
              <w:right w:w="100" w:type="dxa"/>
            </w:tcMar>
          </w:tcPr>
          <w:p w14:paraId="5DAE1588" w14:textId="77777777" w:rsidR="005353C3" w:rsidRPr="00C26A4B"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26A4B">
              <w:rPr>
                <w:rFonts w:ascii="Times New Roman" w:hAnsi="Times New Roman" w:cs="Times New Roman"/>
                <w:sz w:val="24"/>
                <w:szCs w:val="24"/>
              </w:rPr>
              <w:t>14</w:t>
            </w:r>
          </w:p>
        </w:tc>
      </w:tr>
      <w:tr w:rsidR="005353C3" w:rsidRPr="00770F46" w14:paraId="5C60EA6A" w14:textId="77777777">
        <w:tc>
          <w:tcPr>
            <w:tcW w:w="4680" w:type="dxa"/>
            <w:shd w:val="clear" w:color="auto" w:fill="auto"/>
            <w:tcMar>
              <w:top w:w="100" w:type="dxa"/>
              <w:left w:w="100" w:type="dxa"/>
              <w:bottom w:w="100" w:type="dxa"/>
              <w:right w:w="100" w:type="dxa"/>
            </w:tcMar>
          </w:tcPr>
          <w:p w14:paraId="22C1129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IL2</w:t>
            </w:r>
          </w:p>
        </w:tc>
        <w:tc>
          <w:tcPr>
            <w:tcW w:w="4680" w:type="dxa"/>
            <w:shd w:val="clear" w:color="auto" w:fill="auto"/>
            <w:tcMar>
              <w:top w:w="100" w:type="dxa"/>
              <w:left w:w="100" w:type="dxa"/>
              <w:bottom w:w="100" w:type="dxa"/>
              <w:right w:w="100" w:type="dxa"/>
            </w:tcMar>
          </w:tcPr>
          <w:p w14:paraId="63F22ACD"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16</w:t>
            </w:r>
          </w:p>
        </w:tc>
      </w:tr>
      <w:tr w:rsidR="005353C3" w:rsidRPr="00770F46" w14:paraId="54D04CFA" w14:textId="77777777">
        <w:tc>
          <w:tcPr>
            <w:tcW w:w="4680" w:type="dxa"/>
            <w:shd w:val="clear" w:color="auto" w:fill="auto"/>
            <w:tcMar>
              <w:top w:w="100" w:type="dxa"/>
              <w:left w:w="100" w:type="dxa"/>
              <w:bottom w:w="100" w:type="dxa"/>
              <w:right w:w="100" w:type="dxa"/>
            </w:tcMar>
          </w:tcPr>
          <w:p w14:paraId="0D0DCC9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lastRenderedPageBreak/>
              <w:t>FB</w:t>
            </w:r>
          </w:p>
        </w:tc>
        <w:tc>
          <w:tcPr>
            <w:tcW w:w="4680" w:type="dxa"/>
            <w:shd w:val="clear" w:color="auto" w:fill="auto"/>
            <w:tcMar>
              <w:top w:w="100" w:type="dxa"/>
              <w:left w:w="100" w:type="dxa"/>
              <w:bottom w:w="100" w:type="dxa"/>
              <w:right w:w="100" w:type="dxa"/>
            </w:tcMar>
          </w:tcPr>
          <w:p w14:paraId="656E556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19</w:t>
            </w:r>
          </w:p>
        </w:tc>
      </w:tr>
      <w:tr w:rsidR="005353C3" w:rsidRPr="00770F46" w14:paraId="404231A0" w14:textId="77777777">
        <w:tc>
          <w:tcPr>
            <w:tcW w:w="4680" w:type="dxa"/>
            <w:shd w:val="clear" w:color="auto" w:fill="auto"/>
            <w:tcMar>
              <w:top w:w="100" w:type="dxa"/>
              <w:left w:w="100" w:type="dxa"/>
              <w:bottom w:w="100" w:type="dxa"/>
              <w:right w:w="100" w:type="dxa"/>
            </w:tcMar>
          </w:tcPr>
          <w:p w14:paraId="562601DD"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Total Memory required in bits</w:t>
            </w:r>
          </w:p>
        </w:tc>
        <w:tc>
          <w:tcPr>
            <w:tcW w:w="4680" w:type="dxa"/>
            <w:shd w:val="clear" w:color="auto" w:fill="auto"/>
            <w:tcMar>
              <w:top w:w="100" w:type="dxa"/>
              <w:left w:w="100" w:type="dxa"/>
              <w:bottom w:w="100" w:type="dxa"/>
              <w:right w:w="100" w:type="dxa"/>
            </w:tcMar>
          </w:tcPr>
          <w:p w14:paraId="0B225C78"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1919</w:t>
            </w:r>
          </w:p>
        </w:tc>
      </w:tr>
    </w:tbl>
    <w:p w14:paraId="46768C49" w14:textId="77777777" w:rsidR="005353C3" w:rsidRPr="00770F46" w:rsidRDefault="005353C3" w:rsidP="00021C41">
      <w:pPr>
        <w:jc w:val="both"/>
        <w:rPr>
          <w:rFonts w:ascii="Times New Roman" w:hAnsi="Times New Roman" w:cs="Times New Roman"/>
          <w:sz w:val="24"/>
          <w:szCs w:val="24"/>
        </w:rPr>
      </w:pPr>
    </w:p>
    <w:p w14:paraId="4CF09919"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Best case memory requirement with previous model= 5072 bits.</w:t>
      </w:r>
    </w:p>
    <w:p w14:paraId="452E1FFC" w14:textId="77777777" w:rsidR="005353C3" w:rsidRPr="00770F46" w:rsidRDefault="005353C3" w:rsidP="00021C41">
      <w:pPr>
        <w:jc w:val="both"/>
        <w:rPr>
          <w:rFonts w:ascii="Times New Roman" w:hAnsi="Times New Roman" w:cs="Times New Roman"/>
          <w:sz w:val="24"/>
          <w:szCs w:val="24"/>
        </w:rPr>
      </w:pPr>
    </w:p>
    <w:p w14:paraId="158DE077"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With this implementation we get about 2.6 times less memory to store the values.</w:t>
      </w:r>
    </w:p>
    <w:p w14:paraId="7EE8E781" w14:textId="5297DA73" w:rsidR="005353C3" w:rsidRDefault="004745CF" w:rsidP="00021C41">
      <w:pPr>
        <w:jc w:val="both"/>
        <w:rPr>
          <w:rFonts w:ascii="Times New Roman" w:hAnsi="Times New Roman" w:cs="Times New Roman"/>
          <w:sz w:val="24"/>
          <w:szCs w:val="24"/>
        </w:rPr>
      </w:pPr>
      <w:r w:rsidRPr="00770F46">
        <w:rPr>
          <w:rFonts w:ascii="Times New Roman" w:hAnsi="Times New Roman" w:cs="Times New Roman"/>
          <w:sz w:val="24"/>
          <w:szCs w:val="24"/>
        </w:rPr>
        <w:t>Moreover,</w:t>
      </w:r>
      <w:r w:rsidR="00815B59" w:rsidRPr="00770F46">
        <w:rPr>
          <w:rFonts w:ascii="Times New Roman" w:hAnsi="Times New Roman" w:cs="Times New Roman"/>
          <w:sz w:val="24"/>
          <w:szCs w:val="24"/>
        </w:rPr>
        <w:t xml:space="preserve"> if we increase required accuracy from 10e-4 to 10e-5 e, the additional memory required by the 2nd model will be much less than the 1st model. </w:t>
      </w:r>
      <w:r w:rsidRPr="00770F46">
        <w:rPr>
          <w:rFonts w:ascii="Times New Roman" w:hAnsi="Times New Roman" w:cs="Times New Roman"/>
          <w:sz w:val="24"/>
          <w:szCs w:val="24"/>
        </w:rPr>
        <w:t>However,</w:t>
      </w:r>
      <w:r w:rsidR="00815B59" w:rsidRPr="00770F46">
        <w:rPr>
          <w:rFonts w:ascii="Times New Roman" w:hAnsi="Times New Roman" w:cs="Times New Roman"/>
          <w:sz w:val="24"/>
          <w:szCs w:val="24"/>
        </w:rPr>
        <w:t xml:space="preserve"> all current discussion is done with respect to 10e-4 target accuracy.</w:t>
      </w:r>
    </w:p>
    <w:p w14:paraId="26A4624B" w14:textId="0B5B9C09" w:rsidR="007723D8" w:rsidRDefault="007723D8" w:rsidP="00021C41">
      <w:pPr>
        <w:jc w:val="both"/>
        <w:rPr>
          <w:rFonts w:ascii="Times New Roman" w:hAnsi="Times New Roman" w:cs="Times New Roman"/>
          <w:sz w:val="24"/>
          <w:szCs w:val="24"/>
        </w:rPr>
      </w:pPr>
    </w:p>
    <w:p w14:paraId="547DAF01" w14:textId="0CD5E904" w:rsidR="007723D8" w:rsidRPr="00770F46" w:rsidRDefault="007723D8" w:rsidP="00021C41">
      <w:pPr>
        <w:jc w:val="both"/>
        <w:rPr>
          <w:rFonts w:ascii="Times New Roman" w:hAnsi="Times New Roman" w:cs="Times New Roman"/>
          <w:sz w:val="24"/>
          <w:szCs w:val="24"/>
        </w:rPr>
      </w:pPr>
      <w:r>
        <w:rPr>
          <w:rFonts w:ascii="Times New Roman" w:hAnsi="Times New Roman" w:cs="Times New Roman"/>
          <w:sz w:val="24"/>
          <w:szCs w:val="24"/>
        </w:rPr>
        <w:t>Moreover, earlier memory was read in 2 clock cycles for y1 and y2. But now we have split the memory in 2 banks of even and odd index. This will allow reading both y1 and y2 in same cycle and reduce pipeline stages.</w:t>
      </w:r>
    </w:p>
    <w:p w14:paraId="48063B7F" w14:textId="77777777" w:rsidR="005353C3" w:rsidRPr="00770F46" w:rsidRDefault="005353C3" w:rsidP="00021C41">
      <w:pPr>
        <w:jc w:val="both"/>
        <w:rPr>
          <w:rFonts w:ascii="Times New Roman" w:hAnsi="Times New Roman" w:cs="Times New Roman"/>
          <w:sz w:val="24"/>
          <w:szCs w:val="24"/>
        </w:rPr>
      </w:pPr>
    </w:p>
    <w:p w14:paraId="322545E3" w14:textId="77777777" w:rsidR="005353C3" w:rsidRPr="00C26A4B"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Synthesis </w:t>
      </w:r>
      <w:r w:rsidRPr="00C26A4B">
        <w:rPr>
          <w:rFonts w:ascii="Times New Roman" w:hAnsi="Times New Roman" w:cs="Times New Roman"/>
          <w:sz w:val="24"/>
          <w:szCs w:val="24"/>
        </w:rPr>
        <w:t xml:space="preserve">was done on </w:t>
      </w:r>
      <w:proofErr w:type="spellStart"/>
      <w:r w:rsidRPr="00C26A4B">
        <w:rPr>
          <w:rFonts w:ascii="Times New Roman" w:hAnsi="Times New Roman" w:cs="Times New Roman"/>
          <w:sz w:val="24"/>
          <w:szCs w:val="24"/>
        </w:rPr>
        <w:t>Vivado</w:t>
      </w:r>
      <w:proofErr w:type="spellEnd"/>
      <w:r w:rsidRPr="00C26A4B">
        <w:rPr>
          <w:rFonts w:ascii="Times New Roman" w:hAnsi="Times New Roman" w:cs="Times New Roman"/>
          <w:sz w:val="24"/>
          <w:szCs w:val="24"/>
        </w:rPr>
        <w:t xml:space="preserve"> for </w:t>
      </w:r>
      <w:proofErr w:type="spellStart"/>
      <w:r w:rsidRPr="00C26A4B">
        <w:rPr>
          <w:rFonts w:ascii="Times New Roman" w:hAnsi="Times New Roman" w:cs="Times New Roman"/>
          <w:sz w:val="24"/>
          <w:szCs w:val="24"/>
        </w:rPr>
        <w:t>Kintex</w:t>
      </w:r>
      <w:proofErr w:type="spellEnd"/>
      <w:r w:rsidRPr="00C26A4B">
        <w:rPr>
          <w:rFonts w:ascii="Times New Roman" w:hAnsi="Times New Roman" w:cs="Times New Roman"/>
          <w:sz w:val="24"/>
          <w:szCs w:val="24"/>
        </w:rPr>
        <w:t xml:space="preserve"> 7 xc7k70tfbg484-3. Various runs were performed and the table below will highlight the resource utilization.</w:t>
      </w:r>
    </w:p>
    <w:p w14:paraId="5AF6EBA2" w14:textId="77777777" w:rsidR="005353C3" w:rsidRPr="00C26A4B" w:rsidRDefault="005353C3" w:rsidP="00021C41">
      <w:pPr>
        <w:jc w:val="both"/>
        <w:rPr>
          <w:rFonts w:ascii="Times New Roman" w:hAnsi="Times New Roman" w:cs="Times New Roman"/>
          <w:sz w:val="24"/>
          <w:szCs w:val="24"/>
        </w:rPr>
      </w:pPr>
    </w:p>
    <w:p w14:paraId="4DBA7B58" w14:textId="77777777" w:rsidR="005353C3" w:rsidRPr="00C26A4B" w:rsidRDefault="005353C3" w:rsidP="00021C41">
      <w:pPr>
        <w:jc w:val="both"/>
        <w:rPr>
          <w:rFonts w:ascii="Times New Roman" w:hAnsi="Times New Roman" w:cs="Times New Roman"/>
          <w:sz w:val="24"/>
          <w:szCs w:val="24"/>
        </w:rPr>
      </w:pPr>
    </w:p>
    <w:p w14:paraId="5C5DF6CA" w14:textId="0E2A476A" w:rsidR="00C26A4B" w:rsidRPr="00C26A4B" w:rsidRDefault="00C26A4B" w:rsidP="00021C41">
      <w:pPr>
        <w:pStyle w:val="Caption"/>
        <w:keepNext/>
        <w:jc w:val="both"/>
        <w:rPr>
          <w:color w:val="auto"/>
          <w:sz w:val="24"/>
          <w:szCs w:val="24"/>
          <w:u w:val="single"/>
        </w:rPr>
      </w:pPr>
      <w:r w:rsidRPr="00C26A4B">
        <w:rPr>
          <w:color w:val="auto"/>
          <w:sz w:val="24"/>
          <w:szCs w:val="24"/>
          <w:u w:val="single"/>
        </w:rPr>
        <w:t xml:space="preserve">Table </w:t>
      </w:r>
      <w:r w:rsidRPr="00C26A4B">
        <w:rPr>
          <w:color w:val="auto"/>
          <w:sz w:val="24"/>
          <w:szCs w:val="24"/>
          <w:u w:val="single"/>
        </w:rPr>
        <w:fldChar w:fldCharType="begin"/>
      </w:r>
      <w:r w:rsidRPr="00C26A4B">
        <w:rPr>
          <w:color w:val="auto"/>
          <w:sz w:val="24"/>
          <w:szCs w:val="24"/>
          <w:u w:val="single"/>
        </w:rPr>
        <w:instrText xml:space="preserve"> SEQ Table \* ARABIC </w:instrText>
      </w:r>
      <w:r w:rsidRPr="00C26A4B">
        <w:rPr>
          <w:color w:val="auto"/>
          <w:sz w:val="24"/>
          <w:szCs w:val="24"/>
          <w:u w:val="single"/>
        </w:rPr>
        <w:fldChar w:fldCharType="separate"/>
      </w:r>
      <w:r w:rsidR="007B2DC4">
        <w:rPr>
          <w:noProof/>
          <w:color w:val="auto"/>
          <w:sz w:val="24"/>
          <w:szCs w:val="24"/>
          <w:u w:val="single"/>
        </w:rPr>
        <w:t>6</w:t>
      </w:r>
      <w:r w:rsidRPr="00C26A4B">
        <w:rPr>
          <w:color w:val="auto"/>
          <w:sz w:val="24"/>
          <w:szCs w:val="24"/>
          <w:u w:val="single"/>
        </w:rPr>
        <w:fldChar w:fldCharType="end"/>
      </w:r>
      <w:r w:rsidRPr="00C26A4B">
        <w:rPr>
          <w:color w:val="auto"/>
          <w:sz w:val="24"/>
          <w:szCs w:val="24"/>
          <w:u w:val="single"/>
        </w:rPr>
        <w:t>: Summary of resource utilization by various models made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353C3" w:rsidRPr="00770F46" w14:paraId="688E729A" w14:textId="77777777" w:rsidTr="004D268D">
        <w:tc>
          <w:tcPr>
            <w:tcW w:w="1872" w:type="dxa"/>
            <w:shd w:val="clear" w:color="auto" w:fill="D9D9D9" w:themeFill="background1" w:themeFillShade="D9"/>
            <w:tcMar>
              <w:top w:w="100" w:type="dxa"/>
              <w:left w:w="100" w:type="dxa"/>
              <w:bottom w:w="100" w:type="dxa"/>
              <w:right w:w="100" w:type="dxa"/>
            </w:tcMar>
          </w:tcPr>
          <w:p w14:paraId="061AC27A"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D9D9D9" w:themeFill="background1" w:themeFillShade="D9"/>
            <w:tcMar>
              <w:top w:w="100" w:type="dxa"/>
              <w:left w:w="100" w:type="dxa"/>
              <w:bottom w:w="100" w:type="dxa"/>
              <w:right w:w="100" w:type="dxa"/>
            </w:tcMar>
          </w:tcPr>
          <w:p w14:paraId="4BA37E3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Resource</w:t>
            </w:r>
          </w:p>
        </w:tc>
        <w:tc>
          <w:tcPr>
            <w:tcW w:w="1872" w:type="dxa"/>
            <w:shd w:val="clear" w:color="auto" w:fill="D9D9D9" w:themeFill="background1" w:themeFillShade="D9"/>
            <w:tcMar>
              <w:top w:w="100" w:type="dxa"/>
              <w:left w:w="100" w:type="dxa"/>
              <w:bottom w:w="100" w:type="dxa"/>
              <w:right w:w="100" w:type="dxa"/>
            </w:tcMar>
          </w:tcPr>
          <w:p w14:paraId="5A2CD64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With 1 interleave</w:t>
            </w:r>
          </w:p>
          <w:p w14:paraId="0525F9C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(Model A)</w:t>
            </w:r>
          </w:p>
        </w:tc>
        <w:tc>
          <w:tcPr>
            <w:tcW w:w="1872" w:type="dxa"/>
            <w:shd w:val="clear" w:color="auto" w:fill="D9D9D9" w:themeFill="background1" w:themeFillShade="D9"/>
            <w:tcMar>
              <w:top w:w="100" w:type="dxa"/>
              <w:left w:w="100" w:type="dxa"/>
              <w:bottom w:w="100" w:type="dxa"/>
              <w:right w:w="100" w:type="dxa"/>
            </w:tcMar>
          </w:tcPr>
          <w:p w14:paraId="1CECFF4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With 2 interleave</w:t>
            </w:r>
          </w:p>
          <w:p w14:paraId="4B0AC79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(Model B-1)</w:t>
            </w:r>
          </w:p>
        </w:tc>
        <w:tc>
          <w:tcPr>
            <w:tcW w:w="1872" w:type="dxa"/>
            <w:shd w:val="clear" w:color="auto" w:fill="D9D9D9" w:themeFill="background1" w:themeFillShade="D9"/>
            <w:tcMar>
              <w:top w:w="100" w:type="dxa"/>
              <w:left w:w="100" w:type="dxa"/>
              <w:bottom w:w="100" w:type="dxa"/>
              <w:right w:w="100" w:type="dxa"/>
            </w:tcMar>
          </w:tcPr>
          <w:p w14:paraId="7797186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With 2 interleave and memory IP</w:t>
            </w:r>
          </w:p>
          <w:p w14:paraId="7A8F5A7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(Model B-2)</w:t>
            </w:r>
          </w:p>
        </w:tc>
      </w:tr>
      <w:tr w:rsidR="005353C3" w:rsidRPr="00770F46" w14:paraId="20510A0E" w14:textId="77777777" w:rsidTr="004D268D">
        <w:trPr>
          <w:trHeight w:val="420"/>
        </w:trPr>
        <w:tc>
          <w:tcPr>
            <w:tcW w:w="1872" w:type="dxa"/>
            <w:vMerge w:val="restart"/>
            <w:shd w:val="clear" w:color="auto" w:fill="D9D9D9" w:themeFill="background1" w:themeFillShade="D9"/>
            <w:tcMar>
              <w:top w:w="100" w:type="dxa"/>
              <w:left w:w="100" w:type="dxa"/>
              <w:bottom w:w="100" w:type="dxa"/>
              <w:right w:w="100" w:type="dxa"/>
            </w:tcMar>
          </w:tcPr>
          <w:p w14:paraId="3BCF6306"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Without DSP Slice</w:t>
            </w:r>
          </w:p>
        </w:tc>
        <w:tc>
          <w:tcPr>
            <w:tcW w:w="1872" w:type="dxa"/>
            <w:shd w:val="clear" w:color="auto" w:fill="auto"/>
            <w:tcMar>
              <w:top w:w="100" w:type="dxa"/>
              <w:left w:w="100" w:type="dxa"/>
              <w:bottom w:w="100" w:type="dxa"/>
              <w:right w:w="100" w:type="dxa"/>
            </w:tcMar>
          </w:tcPr>
          <w:p w14:paraId="1E16B84B"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Slice LUTs</w:t>
            </w:r>
          </w:p>
        </w:tc>
        <w:tc>
          <w:tcPr>
            <w:tcW w:w="1872" w:type="dxa"/>
            <w:shd w:val="clear" w:color="auto" w:fill="auto"/>
            <w:tcMar>
              <w:top w:w="100" w:type="dxa"/>
              <w:left w:w="100" w:type="dxa"/>
              <w:bottom w:w="100" w:type="dxa"/>
              <w:right w:w="100" w:type="dxa"/>
            </w:tcMar>
          </w:tcPr>
          <w:p w14:paraId="68A8EA4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424</w:t>
            </w:r>
          </w:p>
        </w:tc>
        <w:tc>
          <w:tcPr>
            <w:tcW w:w="1872" w:type="dxa"/>
            <w:shd w:val="clear" w:color="auto" w:fill="auto"/>
            <w:tcMar>
              <w:top w:w="100" w:type="dxa"/>
              <w:left w:w="100" w:type="dxa"/>
              <w:bottom w:w="100" w:type="dxa"/>
              <w:right w:w="100" w:type="dxa"/>
            </w:tcMar>
          </w:tcPr>
          <w:p w14:paraId="3330F8F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619</w:t>
            </w:r>
          </w:p>
        </w:tc>
        <w:tc>
          <w:tcPr>
            <w:tcW w:w="1872" w:type="dxa"/>
            <w:shd w:val="clear" w:color="auto" w:fill="auto"/>
            <w:tcMar>
              <w:top w:w="100" w:type="dxa"/>
              <w:left w:w="100" w:type="dxa"/>
              <w:bottom w:w="100" w:type="dxa"/>
              <w:right w:w="100" w:type="dxa"/>
            </w:tcMar>
          </w:tcPr>
          <w:p w14:paraId="78CB0A24"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473</w:t>
            </w:r>
          </w:p>
        </w:tc>
      </w:tr>
      <w:tr w:rsidR="005353C3" w:rsidRPr="00770F46" w14:paraId="1C0F03FF"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5FFB820B"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EB8BA5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Slice Registers</w:t>
            </w:r>
          </w:p>
        </w:tc>
        <w:tc>
          <w:tcPr>
            <w:tcW w:w="1872" w:type="dxa"/>
            <w:shd w:val="clear" w:color="auto" w:fill="auto"/>
            <w:tcMar>
              <w:top w:w="100" w:type="dxa"/>
              <w:left w:w="100" w:type="dxa"/>
              <w:bottom w:w="100" w:type="dxa"/>
              <w:right w:w="100" w:type="dxa"/>
            </w:tcMar>
          </w:tcPr>
          <w:p w14:paraId="1FD23783"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146</w:t>
            </w:r>
          </w:p>
        </w:tc>
        <w:tc>
          <w:tcPr>
            <w:tcW w:w="1872" w:type="dxa"/>
            <w:shd w:val="clear" w:color="auto" w:fill="auto"/>
            <w:tcMar>
              <w:top w:w="100" w:type="dxa"/>
              <w:left w:w="100" w:type="dxa"/>
              <w:bottom w:w="100" w:type="dxa"/>
              <w:right w:w="100" w:type="dxa"/>
            </w:tcMar>
          </w:tcPr>
          <w:p w14:paraId="5EA8592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107</w:t>
            </w:r>
          </w:p>
        </w:tc>
        <w:tc>
          <w:tcPr>
            <w:tcW w:w="1872" w:type="dxa"/>
            <w:shd w:val="clear" w:color="auto" w:fill="auto"/>
            <w:tcMar>
              <w:top w:w="100" w:type="dxa"/>
              <w:left w:w="100" w:type="dxa"/>
              <w:bottom w:w="100" w:type="dxa"/>
              <w:right w:w="100" w:type="dxa"/>
            </w:tcMar>
          </w:tcPr>
          <w:p w14:paraId="7B703E3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119</w:t>
            </w:r>
          </w:p>
        </w:tc>
      </w:tr>
      <w:tr w:rsidR="005353C3" w:rsidRPr="00770F46" w14:paraId="73119A77"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0718FC9F"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64A00EF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 xml:space="preserve">F7 </w:t>
            </w:r>
            <w:proofErr w:type="spellStart"/>
            <w:r w:rsidRPr="00770F46">
              <w:rPr>
                <w:rFonts w:ascii="Times New Roman" w:hAnsi="Times New Roman" w:cs="Times New Roman"/>
                <w:sz w:val="24"/>
                <w:szCs w:val="24"/>
              </w:rPr>
              <w:t>Muxes</w:t>
            </w:r>
            <w:proofErr w:type="spellEnd"/>
          </w:p>
        </w:tc>
        <w:tc>
          <w:tcPr>
            <w:tcW w:w="1872" w:type="dxa"/>
            <w:shd w:val="clear" w:color="auto" w:fill="auto"/>
            <w:tcMar>
              <w:top w:w="100" w:type="dxa"/>
              <w:left w:w="100" w:type="dxa"/>
              <w:bottom w:w="100" w:type="dxa"/>
              <w:right w:w="100" w:type="dxa"/>
            </w:tcMar>
          </w:tcPr>
          <w:p w14:paraId="6B6B0434"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36</w:t>
            </w:r>
          </w:p>
        </w:tc>
        <w:tc>
          <w:tcPr>
            <w:tcW w:w="1872" w:type="dxa"/>
            <w:shd w:val="clear" w:color="auto" w:fill="auto"/>
            <w:tcMar>
              <w:top w:w="100" w:type="dxa"/>
              <w:left w:w="100" w:type="dxa"/>
              <w:bottom w:w="100" w:type="dxa"/>
              <w:right w:w="100" w:type="dxa"/>
            </w:tcMar>
          </w:tcPr>
          <w:p w14:paraId="038D1D0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c>
          <w:tcPr>
            <w:tcW w:w="1872" w:type="dxa"/>
            <w:shd w:val="clear" w:color="auto" w:fill="auto"/>
            <w:tcMar>
              <w:top w:w="100" w:type="dxa"/>
              <w:left w:w="100" w:type="dxa"/>
              <w:bottom w:w="100" w:type="dxa"/>
              <w:right w:w="100" w:type="dxa"/>
            </w:tcMar>
          </w:tcPr>
          <w:p w14:paraId="579E683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r>
      <w:tr w:rsidR="005353C3" w:rsidRPr="00770F46" w14:paraId="67F81BDF"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055FAAD0"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228B079"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 xml:space="preserve">F8 </w:t>
            </w:r>
            <w:proofErr w:type="spellStart"/>
            <w:r w:rsidRPr="00770F46">
              <w:rPr>
                <w:rFonts w:ascii="Times New Roman" w:hAnsi="Times New Roman" w:cs="Times New Roman"/>
                <w:sz w:val="24"/>
                <w:szCs w:val="24"/>
              </w:rPr>
              <w:t>Muxes</w:t>
            </w:r>
            <w:proofErr w:type="spellEnd"/>
          </w:p>
        </w:tc>
        <w:tc>
          <w:tcPr>
            <w:tcW w:w="1872" w:type="dxa"/>
            <w:shd w:val="clear" w:color="auto" w:fill="auto"/>
            <w:tcMar>
              <w:top w:w="100" w:type="dxa"/>
              <w:left w:w="100" w:type="dxa"/>
              <w:bottom w:w="100" w:type="dxa"/>
              <w:right w:w="100" w:type="dxa"/>
            </w:tcMar>
          </w:tcPr>
          <w:p w14:paraId="2E06F3A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872" w:type="dxa"/>
            <w:shd w:val="clear" w:color="auto" w:fill="auto"/>
            <w:tcMar>
              <w:top w:w="100" w:type="dxa"/>
              <w:left w:w="100" w:type="dxa"/>
              <w:bottom w:w="100" w:type="dxa"/>
              <w:right w:w="100" w:type="dxa"/>
            </w:tcMar>
          </w:tcPr>
          <w:p w14:paraId="5BBE9533"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c>
          <w:tcPr>
            <w:tcW w:w="1872" w:type="dxa"/>
            <w:shd w:val="clear" w:color="auto" w:fill="auto"/>
            <w:tcMar>
              <w:top w:w="100" w:type="dxa"/>
              <w:left w:w="100" w:type="dxa"/>
              <w:bottom w:w="100" w:type="dxa"/>
              <w:right w:w="100" w:type="dxa"/>
            </w:tcMar>
          </w:tcPr>
          <w:p w14:paraId="396EBA9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r>
      <w:tr w:rsidR="005353C3" w:rsidRPr="00770F46" w14:paraId="5F6B7534"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345239FE"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5187820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DSP Slice</w:t>
            </w:r>
          </w:p>
        </w:tc>
        <w:tc>
          <w:tcPr>
            <w:tcW w:w="1872" w:type="dxa"/>
            <w:shd w:val="clear" w:color="auto" w:fill="auto"/>
            <w:tcMar>
              <w:top w:w="100" w:type="dxa"/>
              <w:left w:w="100" w:type="dxa"/>
              <w:bottom w:w="100" w:type="dxa"/>
              <w:right w:w="100" w:type="dxa"/>
            </w:tcMar>
          </w:tcPr>
          <w:p w14:paraId="56949F6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c>
          <w:tcPr>
            <w:tcW w:w="1872" w:type="dxa"/>
            <w:shd w:val="clear" w:color="auto" w:fill="auto"/>
            <w:tcMar>
              <w:top w:w="100" w:type="dxa"/>
              <w:left w:w="100" w:type="dxa"/>
              <w:bottom w:w="100" w:type="dxa"/>
              <w:right w:w="100" w:type="dxa"/>
            </w:tcMar>
          </w:tcPr>
          <w:p w14:paraId="1EB3661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c>
          <w:tcPr>
            <w:tcW w:w="1872" w:type="dxa"/>
            <w:shd w:val="clear" w:color="auto" w:fill="auto"/>
            <w:tcMar>
              <w:top w:w="100" w:type="dxa"/>
              <w:left w:w="100" w:type="dxa"/>
              <w:bottom w:w="100" w:type="dxa"/>
              <w:right w:w="100" w:type="dxa"/>
            </w:tcMar>
          </w:tcPr>
          <w:p w14:paraId="635F707E"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r>
      <w:tr w:rsidR="005353C3" w:rsidRPr="00770F46" w14:paraId="53B12E59" w14:textId="77777777" w:rsidTr="004D268D">
        <w:trPr>
          <w:trHeight w:val="420"/>
        </w:trPr>
        <w:tc>
          <w:tcPr>
            <w:tcW w:w="1872" w:type="dxa"/>
            <w:vMerge w:val="restart"/>
            <w:shd w:val="clear" w:color="auto" w:fill="D9D9D9" w:themeFill="background1" w:themeFillShade="D9"/>
            <w:tcMar>
              <w:top w:w="100" w:type="dxa"/>
              <w:left w:w="100" w:type="dxa"/>
              <w:bottom w:w="100" w:type="dxa"/>
              <w:right w:w="100" w:type="dxa"/>
            </w:tcMar>
          </w:tcPr>
          <w:p w14:paraId="387C272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With DSP Slice</w:t>
            </w:r>
          </w:p>
        </w:tc>
        <w:tc>
          <w:tcPr>
            <w:tcW w:w="1872" w:type="dxa"/>
            <w:shd w:val="clear" w:color="auto" w:fill="auto"/>
            <w:tcMar>
              <w:top w:w="100" w:type="dxa"/>
              <w:left w:w="100" w:type="dxa"/>
              <w:bottom w:w="100" w:type="dxa"/>
              <w:right w:w="100" w:type="dxa"/>
            </w:tcMar>
          </w:tcPr>
          <w:p w14:paraId="0DF6E627"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Slice LUTs</w:t>
            </w:r>
          </w:p>
        </w:tc>
        <w:tc>
          <w:tcPr>
            <w:tcW w:w="1872" w:type="dxa"/>
            <w:shd w:val="clear" w:color="auto" w:fill="auto"/>
            <w:tcMar>
              <w:top w:w="100" w:type="dxa"/>
              <w:left w:w="100" w:type="dxa"/>
              <w:bottom w:w="100" w:type="dxa"/>
              <w:right w:w="100" w:type="dxa"/>
            </w:tcMar>
          </w:tcPr>
          <w:p w14:paraId="53E8179F"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273</w:t>
            </w:r>
          </w:p>
        </w:tc>
        <w:tc>
          <w:tcPr>
            <w:tcW w:w="1872" w:type="dxa"/>
            <w:shd w:val="clear" w:color="auto" w:fill="auto"/>
            <w:tcMar>
              <w:top w:w="100" w:type="dxa"/>
              <w:left w:w="100" w:type="dxa"/>
              <w:bottom w:w="100" w:type="dxa"/>
              <w:right w:w="100" w:type="dxa"/>
            </w:tcMar>
          </w:tcPr>
          <w:p w14:paraId="09DF041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313</w:t>
            </w:r>
          </w:p>
        </w:tc>
        <w:tc>
          <w:tcPr>
            <w:tcW w:w="1872" w:type="dxa"/>
            <w:shd w:val="clear" w:color="auto" w:fill="auto"/>
            <w:tcMar>
              <w:top w:w="100" w:type="dxa"/>
              <w:left w:w="100" w:type="dxa"/>
              <w:bottom w:w="100" w:type="dxa"/>
              <w:right w:w="100" w:type="dxa"/>
            </w:tcMar>
          </w:tcPr>
          <w:p w14:paraId="4BAD556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168</w:t>
            </w:r>
          </w:p>
        </w:tc>
      </w:tr>
      <w:tr w:rsidR="005353C3" w:rsidRPr="00770F46" w14:paraId="40554168"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4F4BEA71"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2E6DD049"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Slice Registers</w:t>
            </w:r>
          </w:p>
        </w:tc>
        <w:tc>
          <w:tcPr>
            <w:tcW w:w="1872" w:type="dxa"/>
            <w:shd w:val="clear" w:color="auto" w:fill="auto"/>
            <w:tcMar>
              <w:top w:w="100" w:type="dxa"/>
              <w:left w:w="100" w:type="dxa"/>
              <w:bottom w:w="100" w:type="dxa"/>
              <w:right w:w="100" w:type="dxa"/>
            </w:tcMar>
          </w:tcPr>
          <w:p w14:paraId="45DC553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146</w:t>
            </w:r>
          </w:p>
        </w:tc>
        <w:tc>
          <w:tcPr>
            <w:tcW w:w="1872" w:type="dxa"/>
            <w:shd w:val="clear" w:color="auto" w:fill="auto"/>
            <w:tcMar>
              <w:top w:w="100" w:type="dxa"/>
              <w:left w:w="100" w:type="dxa"/>
              <w:bottom w:w="100" w:type="dxa"/>
              <w:right w:w="100" w:type="dxa"/>
            </w:tcMar>
          </w:tcPr>
          <w:p w14:paraId="30BCF605"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107</w:t>
            </w:r>
          </w:p>
        </w:tc>
        <w:tc>
          <w:tcPr>
            <w:tcW w:w="1872" w:type="dxa"/>
            <w:shd w:val="clear" w:color="auto" w:fill="auto"/>
            <w:tcMar>
              <w:top w:w="100" w:type="dxa"/>
              <w:left w:w="100" w:type="dxa"/>
              <w:bottom w:w="100" w:type="dxa"/>
              <w:right w:w="100" w:type="dxa"/>
            </w:tcMar>
          </w:tcPr>
          <w:p w14:paraId="5C36E0A7"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119</w:t>
            </w:r>
          </w:p>
        </w:tc>
      </w:tr>
      <w:tr w:rsidR="005353C3" w:rsidRPr="00770F46" w14:paraId="1912F6CC"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21BB0B59"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1FAF23A2"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 xml:space="preserve">F7 </w:t>
            </w:r>
            <w:proofErr w:type="spellStart"/>
            <w:r w:rsidRPr="00770F46">
              <w:rPr>
                <w:rFonts w:ascii="Times New Roman" w:hAnsi="Times New Roman" w:cs="Times New Roman"/>
                <w:sz w:val="24"/>
                <w:szCs w:val="24"/>
              </w:rPr>
              <w:t>Muxes</w:t>
            </w:r>
            <w:proofErr w:type="spellEnd"/>
          </w:p>
        </w:tc>
        <w:tc>
          <w:tcPr>
            <w:tcW w:w="1872" w:type="dxa"/>
            <w:shd w:val="clear" w:color="auto" w:fill="auto"/>
            <w:tcMar>
              <w:top w:w="100" w:type="dxa"/>
              <w:left w:w="100" w:type="dxa"/>
              <w:bottom w:w="100" w:type="dxa"/>
              <w:right w:w="100" w:type="dxa"/>
            </w:tcMar>
          </w:tcPr>
          <w:p w14:paraId="1CF6D093"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36</w:t>
            </w:r>
          </w:p>
        </w:tc>
        <w:tc>
          <w:tcPr>
            <w:tcW w:w="1872" w:type="dxa"/>
            <w:shd w:val="clear" w:color="auto" w:fill="auto"/>
            <w:tcMar>
              <w:top w:w="100" w:type="dxa"/>
              <w:left w:w="100" w:type="dxa"/>
              <w:bottom w:w="100" w:type="dxa"/>
              <w:right w:w="100" w:type="dxa"/>
            </w:tcMar>
          </w:tcPr>
          <w:p w14:paraId="43AC5F42"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c>
          <w:tcPr>
            <w:tcW w:w="1872" w:type="dxa"/>
            <w:shd w:val="clear" w:color="auto" w:fill="auto"/>
            <w:tcMar>
              <w:top w:w="100" w:type="dxa"/>
              <w:left w:w="100" w:type="dxa"/>
              <w:bottom w:w="100" w:type="dxa"/>
              <w:right w:w="100" w:type="dxa"/>
            </w:tcMar>
          </w:tcPr>
          <w:p w14:paraId="46CF483C"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r>
      <w:tr w:rsidR="005353C3" w:rsidRPr="00770F46" w14:paraId="0683BCD0"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0792B127"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21A2CBC2"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 xml:space="preserve">F8 </w:t>
            </w:r>
            <w:proofErr w:type="spellStart"/>
            <w:r w:rsidRPr="00770F46">
              <w:rPr>
                <w:rFonts w:ascii="Times New Roman" w:hAnsi="Times New Roman" w:cs="Times New Roman"/>
                <w:sz w:val="24"/>
                <w:szCs w:val="24"/>
              </w:rPr>
              <w:t>Muxes</w:t>
            </w:r>
            <w:proofErr w:type="spellEnd"/>
          </w:p>
        </w:tc>
        <w:tc>
          <w:tcPr>
            <w:tcW w:w="1872" w:type="dxa"/>
            <w:shd w:val="clear" w:color="auto" w:fill="auto"/>
            <w:tcMar>
              <w:top w:w="100" w:type="dxa"/>
              <w:left w:w="100" w:type="dxa"/>
              <w:bottom w:w="100" w:type="dxa"/>
              <w:right w:w="100" w:type="dxa"/>
            </w:tcMar>
          </w:tcPr>
          <w:p w14:paraId="7D6F99DB"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4</w:t>
            </w:r>
          </w:p>
        </w:tc>
        <w:tc>
          <w:tcPr>
            <w:tcW w:w="1872" w:type="dxa"/>
            <w:shd w:val="clear" w:color="auto" w:fill="auto"/>
            <w:tcMar>
              <w:top w:w="100" w:type="dxa"/>
              <w:left w:w="100" w:type="dxa"/>
              <w:bottom w:w="100" w:type="dxa"/>
              <w:right w:w="100" w:type="dxa"/>
            </w:tcMar>
          </w:tcPr>
          <w:p w14:paraId="3D6E523B"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c>
          <w:tcPr>
            <w:tcW w:w="1872" w:type="dxa"/>
            <w:shd w:val="clear" w:color="auto" w:fill="auto"/>
            <w:tcMar>
              <w:top w:w="100" w:type="dxa"/>
              <w:left w:w="100" w:type="dxa"/>
              <w:bottom w:w="100" w:type="dxa"/>
              <w:right w:w="100" w:type="dxa"/>
            </w:tcMar>
          </w:tcPr>
          <w:p w14:paraId="4C557C05"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0</w:t>
            </w:r>
          </w:p>
        </w:tc>
      </w:tr>
      <w:tr w:rsidR="005353C3" w:rsidRPr="00770F46" w14:paraId="459AA561" w14:textId="77777777" w:rsidTr="004D268D">
        <w:trPr>
          <w:trHeight w:val="420"/>
        </w:trPr>
        <w:tc>
          <w:tcPr>
            <w:tcW w:w="1872" w:type="dxa"/>
            <w:vMerge/>
            <w:shd w:val="clear" w:color="auto" w:fill="D9D9D9" w:themeFill="background1" w:themeFillShade="D9"/>
            <w:tcMar>
              <w:top w:w="100" w:type="dxa"/>
              <w:left w:w="100" w:type="dxa"/>
              <w:bottom w:w="100" w:type="dxa"/>
              <w:right w:w="100" w:type="dxa"/>
            </w:tcMar>
          </w:tcPr>
          <w:p w14:paraId="06EF27BF" w14:textId="77777777" w:rsidR="005353C3" w:rsidRPr="00770F46" w:rsidRDefault="005353C3"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1FD475FF" w14:textId="77777777" w:rsidR="005353C3" w:rsidRPr="00770F46" w:rsidRDefault="00815B59" w:rsidP="00021C41">
            <w:pPr>
              <w:widowControl w:val="0"/>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DSP Slice</w:t>
            </w:r>
          </w:p>
        </w:tc>
        <w:tc>
          <w:tcPr>
            <w:tcW w:w="1872" w:type="dxa"/>
            <w:shd w:val="clear" w:color="auto" w:fill="auto"/>
            <w:tcMar>
              <w:top w:w="100" w:type="dxa"/>
              <w:left w:w="100" w:type="dxa"/>
              <w:bottom w:w="100" w:type="dxa"/>
              <w:right w:w="100" w:type="dxa"/>
            </w:tcMar>
          </w:tcPr>
          <w:p w14:paraId="34BF868A"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872" w:type="dxa"/>
            <w:shd w:val="clear" w:color="auto" w:fill="auto"/>
            <w:tcMar>
              <w:top w:w="100" w:type="dxa"/>
              <w:left w:w="100" w:type="dxa"/>
              <w:bottom w:w="100" w:type="dxa"/>
              <w:right w:w="100" w:type="dxa"/>
            </w:tcMar>
          </w:tcPr>
          <w:p w14:paraId="329919E0"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c>
          <w:tcPr>
            <w:tcW w:w="1872" w:type="dxa"/>
            <w:shd w:val="clear" w:color="auto" w:fill="auto"/>
            <w:tcMar>
              <w:top w:w="100" w:type="dxa"/>
              <w:left w:w="100" w:type="dxa"/>
              <w:bottom w:w="100" w:type="dxa"/>
              <w:right w:w="100" w:type="dxa"/>
            </w:tcMar>
          </w:tcPr>
          <w:p w14:paraId="368273A1" w14:textId="77777777" w:rsidR="005353C3" w:rsidRPr="00770F46" w:rsidRDefault="00815B59" w:rsidP="00021C41">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770F46">
              <w:rPr>
                <w:rFonts w:ascii="Times New Roman" w:hAnsi="Times New Roman" w:cs="Times New Roman"/>
                <w:sz w:val="24"/>
                <w:szCs w:val="24"/>
              </w:rPr>
              <w:t>1</w:t>
            </w:r>
          </w:p>
        </w:tc>
      </w:tr>
    </w:tbl>
    <w:p w14:paraId="58C7556D" w14:textId="77777777" w:rsidR="005353C3" w:rsidRPr="00770F46" w:rsidRDefault="005353C3" w:rsidP="00021C41">
      <w:pPr>
        <w:jc w:val="both"/>
        <w:rPr>
          <w:rFonts w:ascii="Times New Roman" w:hAnsi="Times New Roman" w:cs="Times New Roman"/>
          <w:sz w:val="24"/>
          <w:szCs w:val="24"/>
        </w:rPr>
      </w:pPr>
    </w:p>
    <w:p w14:paraId="7225129B"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 xml:space="preserve">The IP used and referred in the table above the IP core for memory generated by </w:t>
      </w:r>
      <w:proofErr w:type="spellStart"/>
      <w:r w:rsidRPr="00770F46">
        <w:rPr>
          <w:rFonts w:ascii="Times New Roman" w:hAnsi="Times New Roman" w:cs="Times New Roman"/>
          <w:sz w:val="24"/>
          <w:szCs w:val="24"/>
        </w:rPr>
        <w:t>Vivado</w:t>
      </w:r>
      <w:proofErr w:type="spellEnd"/>
      <w:r w:rsidRPr="00770F46">
        <w:rPr>
          <w:rFonts w:ascii="Times New Roman" w:hAnsi="Times New Roman" w:cs="Times New Roman"/>
          <w:sz w:val="24"/>
          <w:szCs w:val="24"/>
        </w:rPr>
        <w:t xml:space="preserve"> for ROM memory synthesized out of LUT only. We can see that the IP is highly dense and optimized and reduces the usage of LUT drastically. </w:t>
      </w:r>
    </w:p>
    <w:p w14:paraId="1347C69D" w14:textId="77777777" w:rsidR="005353C3" w:rsidRPr="00770F46"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Using a DSP slice for multiplication reduces around 306 LUTs required in Model-B.</w:t>
      </w:r>
    </w:p>
    <w:p w14:paraId="439B23B7" w14:textId="0571C2C9" w:rsidR="005353C3" w:rsidRDefault="00815B59" w:rsidP="00021C41">
      <w:pPr>
        <w:jc w:val="both"/>
        <w:rPr>
          <w:rFonts w:ascii="Times New Roman" w:hAnsi="Times New Roman" w:cs="Times New Roman"/>
          <w:sz w:val="24"/>
          <w:szCs w:val="24"/>
        </w:rPr>
      </w:pPr>
      <w:r w:rsidRPr="00770F46">
        <w:rPr>
          <w:rFonts w:ascii="Times New Roman" w:hAnsi="Times New Roman" w:cs="Times New Roman"/>
          <w:sz w:val="24"/>
          <w:szCs w:val="24"/>
        </w:rPr>
        <w:t>Using the IP for memory reduces around 145 LUTs required in Model B-2.</w:t>
      </w:r>
    </w:p>
    <w:p w14:paraId="784A5662" w14:textId="56E0E4BD" w:rsidR="009D2896" w:rsidRDefault="009D2896" w:rsidP="00021C41">
      <w:pPr>
        <w:jc w:val="both"/>
        <w:rPr>
          <w:rFonts w:ascii="Times New Roman" w:hAnsi="Times New Roman" w:cs="Times New Roman"/>
          <w:sz w:val="24"/>
          <w:szCs w:val="24"/>
        </w:rPr>
      </w:pPr>
    </w:p>
    <w:p w14:paraId="0CB3F94F" w14:textId="39C06556" w:rsidR="009D2896" w:rsidRDefault="009D2896" w:rsidP="00021C41">
      <w:pPr>
        <w:pStyle w:val="ListParagraph"/>
        <w:numPr>
          <w:ilvl w:val="0"/>
          <w:numId w:val="2"/>
        </w:numPr>
        <w:jc w:val="both"/>
        <w:rPr>
          <w:rFonts w:ascii="Times New Roman" w:hAnsi="Times New Roman" w:cs="Times New Roman"/>
          <w:b/>
          <w:bCs/>
          <w:sz w:val="32"/>
          <w:szCs w:val="32"/>
        </w:rPr>
      </w:pPr>
      <w:r w:rsidRPr="006B408D">
        <w:rPr>
          <w:rFonts w:ascii="Times New Roman" w:hAnsi="Times New Roman" w:cs="Times New Roman"/>
          <w:b/>
          <w:bCs/>
          <w:sz w:val="32"/>
          <w:szCs w:val="32"/>
        </w:rPr>
        <w:t>Conclusion</w:t>
      </w:r>
    </w:p>
    <w:p w14:paraId="24FC61A5" w14:textId="6A0B3B05" w:rsidR="00BA5488" w:rsidRDefault="00BA5488" w:rsidP="00021C41">
      <w:pPr>
        <w:jc w:val="both"/>
        <w:rPr>
          <w:rFonts w:ascii="Times New Roman" w:hAnsi="Times New Roman" w:cs="Times New Roman"/>
          <w:sz w:val="24"/>
          <w:szCs w:val="24"/>
        </w:rPr>
      </w:pPr>
      <w:r>
        <w:rPr>
          <w:rFonts w:ascii="Times New Roman" w:hAnsi="Times New Roman" w:cs="Times New Roman"/>
          <w:sz w:val="24"/>
          <w:szCs w:val="24"/>
        </w:rPr>
        <w:t xml:space="preserve">We were finally able to implement Tanh function on FPGA </w:t>
      </w:r>
      <w:r w:rsidR="00C26A4B">
        <w:rPr>
          <w:rFonts w:ascii="Times New Roman" w:hAnsi="Times New Roman" w:cs="Times New Roman"/>
          <w:sz w:val="24"/>
          <w:szCs w:val="24"/>
        </w:rPr>
        <w:t>with</w:t>
      </w:r>
      <w:r>
        <w:rPr>
          <w:rFonts w:ascii="Times New Roman" w:hAnsi="Times New Roman" w:cs="Times New Roman"/>
          <w:sz w:val="24"/>
          <w:szCs w:val="24"/>
        </w:rPr>
        <w:t xml:space="preserve"> minimum FPGA resources through proper optimization</w:t>
      </w:r>
      <w:r w:rsidR="00C26A4B">
        <w:rPr>
          <w:rFonts w:ascii="Times New Roman" w:hAnsi="Times New Roman" w:cs="Times New Roman"/>
          <w:sz w:val="24"/>
          <w:szCs w:val="24"/>
        </w:rPr>
        <w:t xml:space="preserve"> of parameters which delivered</w:t>
      </w:r>
      <w:r>
        <w:rPr>
          <w:rFonts w:ascii="Times New Roman" w:hAnsi="Times New Roman" w:cs="Times New Roman"/>
          <w:sz w:val="24"/>
          <w:szCs w:val="24"/>
        </w:rPr>
        <w:t xml:space="preserve"> </w:t>
      </w:r>
      <w:r w:rsidR="00C26A4B">
        <w:rPr>
          <w:rFonts w:ascii="Times New Roman" w:hAnsi="Times New Roman" w:cs="Times New Roman"/>
          <w:sz w:val="24"/>
          <w:szCs w:val="24"/>
        </w:rPr>
        <w:t>a</w:t>
      </w:r>
      <w:r>
        <w:rPr>
          <w:rFonts w:ascii="Times New Roman" w:hAnsi="Times New Roman" w:cs="Times New Roman"/>
          <w:sz w:val="24"/>
          <w:szCs w:val="24"/>
        </w:rPr>
        <w:t xml:space="preserve"> maximum error less than 10^-4. </w:t>
      </w:r>
    </w:p>
    <w:p w14:paraId="4BE419F7" w14:textId="77777777" w:rsidR="00226BB2" w:rsidRDefault="00226BB2" w:rsidP="00021C41">
      <w:pPr>
        <w:jc w:val="both"/>
        <w:rPr>
          <w:rFonts w:ascii="Times New Roman" w:hAnsi="Times New Roman" w:cs="Times New Roman"/>
          <w:sz w:val="24"/>
          <w:szCs w:val="24"/>
        </w:rPr>
      </w:pPr>
    </w:p>
    <w:p w14:paraId="475DC16F" w14:textId="77777777" w:rsidR="00226BB2" w:rsidRPr="00226BB2" w:rsidRDefault="00226BB2" w:rsidP="00021C41">
      <w:pPr>
        <w:keepNext/>
        <w:jc w:val="center"/>
        <w:rPr>
          <w:sz w:val="24"/>
          <w:szCs w:val="24"/>
        </w:rPr>
      </w:pPr>
      <w:r>
        <w:rPr>
          <w:rFonts w:ascii="Times New Roman" w:hAnsi="Times New Roman" w:cs="Times New Roman"/>
          <w:noProof/>
          <w:sz w:val="24"/>
          <w:szCs w:val="24"/>
        </w:rPr>
        <w:drawing>
          <wp:inline distT="0" distB="0" distL="0" distR="0" wp14:anchorId="31A004F1" wp14:editId="62EA6A30">
            <wp:extent cx="3396615" cy="152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615" cy="1520190"/>
                    </a:xfrm>
                    <a:prstGeom prst="rect">
                      <a:avLst/>
                    </a:prstGeom>
                    <a:noFill/>
                    <a:ln>
                      <a:noFill/>
                    </a:ln>
                  </pic:spPr>
                </pic:pic>
              </a:graphicData>
            </a:graphic>
          </wp:inline>
        </w:drawing>
      </w:r>
    </w:p>
    <w:p w14:paraId="583CA375" w14:textId="46CAEB79" w:rsidR="00C26A4B" w:rsidRDefault="00226BB2" w:rsidP="00021C41">
      <w:pPr>
        <w:pStyle w:val="Caption"/>
        <w:jc w:val="center"/>
        <w:rPr>
          <w:sz w:val="24"/>
          <w:szCs w:val="24"/>
        </w:rPr>
      </w:pPr>
      <w:r w:rsidRPr="00226BB2">
        <w:rPr>
          <w:sz w:val="24"/>
          <w:szCs w:val="24"/>
        </w:rPr>
        <w:t xml:space="preserve">Figure </w:t>
      </w:r>
      <w:r w:rsidRPr="00226BB2">
        <w:rPr>
          <w:sz w:val="24"/>
          <w:szCs w:val="24"/>
        </w:rPr>
        <w:fldChar w:fldCharType="begin"/>
      </w:r>
      <w:r w:rsidRPr="00226BB2">
        <w:rPr>
          <w:sz w:val="24"/>
          <w:szCs w:val="24"/>
        </w:rPr>
        <w:instrText xml:space="preserve"> SEQ Figure \* ARABIC </w:instrText>
      </w:r>
      <w:r w:rsidRPr="00226BB2">
        <w:rPr>
          <w:sz w:val="24"/>
          <w:szCs w:val="24"/>
        </w:rPr>
        <w:fldChar w:fldCharType="separate"/>
      </w:r>
      <w:r w:rsidR="007B2DC4">
        <w:rPr>
          <w:noProof/>
          <w:sz w:val="24"/>
          <w:szCs w:val="24"/>
        </w:rPr>
        <w:t>5</w:t>
      </w:r>
      <w:r w:rsidRPr="00226BB2">
        <w:rPr>
          <w:sz w:val="24"/>
          <w:szCs w:val="24"/>
        </w:rPr>
        <w:fldChar w:fldCharType="end"/>
      </w:r>
      <w:r w:rsidRPr="00226BB2">
        <w:rPr>
          <w:sz w:val="24"/>
          <w:szCs w:val="24"/>
        </w:rPr>
        <w:t>: Abstract Black Box representation of the Final Design</w:t>
      </w:r>
    </w:p>
    <w:p w14:paraId="37D29CCA" w14:textId="77777777" w:rsidR="00FE60AF" w:rsidRPr="00E72324" w:rsidRDefault="00FE60AF" w:rsidP="00FE60AF">
      <w:pPr>
        <w:keepNext/>
        <w:jc w:val="center"/>
        <w:rPr>
          <w:rFonts w:ascii="Times New Roman" w:hAnsi="Times New Roman" w:cs="Times New Roman"/>
          <w:sz w:val="24"/>
          <w:szCs w:val="24"/>
        </w:rPr>
      </w:pPr>
      <w:r w:rsidRPr="00E72324">
        <w:rPr>
          <w:rFonts w:ascii="Times New Roman" w:hAnsi="Times New Roman" w:cs="Times New Roman"/>
          <w:noProof/>
          <w:sz w:val="24"/>
          <w:szCs w:val="24"/>
        </w:rPr>
        <w:lastRenderedPageBreak/>
        <w:drawing>
          <wp:inline distT="0" distB="0" distL="0" distR="0" wp14:anchorId="10104E50" wp14:editId="7F7BA79E">
            <wp:extent cx="594360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1AD8192A" w14:textId="4CE56E0B" w:rsidR="00FE60AF" w:rsidRPr="00E72324" w:rsidRDefault="00FE60AF" w:rsidP="00FE60AF">
      <w:pPr>
        <w:pStyle w:val="Caption"/>
        <w:jc w:val="center"/>
        <w:rPr>
          <w:rFonts w:ascii="Times New Roman" w:hAnsi="Times New Roman" w:cs="Times New Roman"/>
          <w:sz w:val="24"/>
          <w:szCs w:val="24"/>
        </w:rPr>
      </w:pPr>
      <w:r w:rsidRPr="00E72324">
        <w:rPr>
          <w:rFonts w:ascii="Times New Roman" w:hAnsi="Times New Roman" w:cs="Times New Roman"/>
          <w:sz w:val="24"/>
          <w:szCs w:val="24"/>
        </w:rPr>
        <w:t xml:space="preserve">Figure </w:t>
      </w:r>
      <w:r w:rsidRPr="00E72324">
        <w:rPr>
          <w:rFonts w:ascii="Times New Roman" w:hAnsi="Times New Roman" w:cs="Times New Roman"/>
          <w:sz w:val="24"/>
          <w:szCs w:val="24"/>
        </w:rPr>
        <w:fldChar w:fldCharType="begin"/>
      </w:r>
      <w:r w:rsidRPr="00E72324">
        <w:rPr>
          <w:rFonts w:ascii="Times New Roman" w:hAnsi="Times New Roman" w:cs="Times New Roman"/>
          <w:sz w:val="24"/>
          <w:szCs w:val="24"/>
        </w:rPr>
        <w:instrText xml:space="preserve"> SEQ Figure \* ARABIC </w:instrText>
      </w:r>
      <w:r w:rsidRPr="00E72324">
        <w:rPr>
          <w:rFonts w:ascii="Times New Roman" w:hAnsi="Times New Roman" w:cs="Times New Roman"/>
          <w:sz w:val="24"/>
          <w:szCs w:val="24"/>
        </w:rPr>
        <w:fldChar w:fldCharType="separate"/>
      </w:r>
      <w:r w:rsidR="007B2DC4">
        <w:rPr>
          <w:rFonts w:ascii="Times New Roman" w:hAnsi="Times New Roman" w:cs="Times New Roman"/>
          <w:noProof/>
          <w:sz w:val="24"/>
          <w:szCs w:val="24"/>
        </w:rPr>
        <w:t>6</w:t>
      </w:r>
      <w:r w:rsidRPr="00E72324">
        <w:rPr>
          <w:rFonts w:ascii="Times New Roman" w:hAnsi="Times New Roman" w:cs="Times New Roman"/>
          <w:sz w:val="24"/>
          <w:szCs w:val="24"/>
        </w:rPr>
        <w:fldChar w:fldCharType="end"/>
      </w:r>
      <w:r w:rsidRPr="00E72324">
        <w:rPr>
          <w:rFonts w:ascii="Times New Roman" w:hAnsi="Times New Roman" w:cs="Times New Roman"/>
          <w:sz w:val="24"/>
          <w:szCs w:val="24"/>
        </w:rPr>
        <w:t>: Timing Diagram of Model-B</w:t>
      </w:r>
    </w:p>
    <w:p w14:paraId="047811E7" w14:textId="63F73D9C" w:rsidR="009D2896" w:rsidRDefault="006B408D" w:rsidP="00021C41">
      <w:pPr>
        <w:pStyle w:val="ListParagraph"/>
        <w:numPr>
          <w:ilvl w:val="0"/>
          <w:numId w:val="2"/>
        </w:numPr>
        <w:jc w:val="both"/>
        <w:rPr>
          <w:rFonts w:ascii="Times New Roman" w:hAnsi="Times New Roman" w:cs="Times New Roman"/>
          <w:b/>
          <w:bCs/>
          <w:sz w:val="32"/>
          <w:szCs w:val="32"/>
        </w:rPr>
      </w:pPr>
      <w:r w:rsidRPr="006B408D">
        <w:rPr>
          <w:rFonts w:ascii="Times New Roman" w:hAnsi="Times New Roman" w:cs="Times New Roman"/>
          <w:b/>
          <w:bCs/>
          <w:sz w:val="32"/>
          <w:szCs w:val="32"/>
        </w:rPr>
        <w:t>References</w:t>
      </w:r>
    </w:p>
    <w:p w14:paraId="1F037472" w14:textId="3C9CFB85" w:rsidR="00943379" w:rsidRPr="00943379" w:rsidRDefault="00943379" w:rsidP="00943379">
      <w:pPr>
        <w:pStyle w:val="ListParagraph"/>
        <w:numPr>
          <w:ilvl w:val="1"/>
          <w:numId w:val="2"/>
        </w:numPr>
        <w:jc w:val="both"/>
        <w:rPr>
          <w:rFonts w:ascii="Times New Roman" w:hAnsi="Times New Roman" w:cs="Times New Roman"/>
          <w:b/>
          <w:bCs/>
          <w:sz w:val="24"/>
          <w:szCs w:val="24"/>
        </w:rPr>
      </w:pPr>
      <w:r w:rsidRPr="00943379">
        <w:rPr>
          <w:rFonts w:ascii="Times New Roman" w:hAnsi="Times New Roman" w:cs="Times New Roman"/>
          <w:color w:val="333333"/>
          <w:sz w:val="24"/>
          <w:szCs w:val="24"/>
          <w:shd w:val="clear" w:color="auto" w:fill="FFFFFF"/>
        </w:rPr>
        <w:t xml:space="preserve">A. M. </w:t>
      </w:r>
      <w:proofErr w:type="spellStart"/>
      <w:r w:rsidRPr="00943379">
        <w:rPr>
          <w:rFonts w:ascii="Times New Roman" w:hAnsi="Times New Roman" w:cs="Times New Roman"/>
          <w:color w:val="333333"/>
          <w:sz w:val="24"/>
          <w:szCs w:val="24"/>
          <w:shd w:val="clear" w:color="auto" w:fill="FFFFFF"/>
        </w:rPr>
        <w:t>Abdelsalam</w:t>
      </w:r>
      <w:proofErr w:type="spellEnd"/>
      <w:r w:rsidRPr="00943379">
        <w:rPr>
          <w:rFonts w:ascii="Times New Roman" w:hAnsi="Times New Roman" w:cs="Times New Roman"/>
          <w:color w:val="333333"/>
          <w:sz w:val="24"/>
          <w:szCs w:val="24"/>
          <w:shd w:val="clear" w:color="auto" w:fill="FFFFFF"/>
        </w:rPr>
        <w:t xml:space="preserve">, J. M. P. Langlois and F. </w:t>
      </w:r>
      <w:proofErr w:type="spellStart"/>
      <w:r w:rsidRPr="00943379">
        <w:rPr>
          <w:rFonts w:ascii="Times New Roman" w:hAnsi="Times New Roman" w:cs="Times New Roman"/>
          <w:color w:val="333333"/>
          <w:sz w:val="24"/>
          <w:szCs w:val="24"/>
          <w:shd w:val="clear" w:color="auto" w:fill="FFFFFF"/>
        </w:rPr>
        <w:t>Cheriet</w:t>
      </w:r>
      <w:proofErr w:type="spellEnd"/>
      <w:r w:rsidRPr="00943379">
        <w:rPr>
          <w:rFonts w:ascii="Times New Roman" w:hAnsi="Times New Roman" w:cs="Times New Roman"/>
          <w:color w:val="333333"/>
          <w:sz w:val="24"/>
          <w:szCs w:val="24"/>
          <w:shd w:val="clear" w:color="auto" w:fill="FFFFFF"/>
        </w:rPr>
        <w:t>, "A Configurable FPGA Implementation of the Tanh Function Using DCT Interpolation," </w:t>
      </w:r>
      <w:r w:rsidRPr="00943379">
        <w:rPr>
          <w:rStyle w:val="Emphasis"/>
          <w:rFonts w:ascii="Times New Roman" w:hAnsi="Times New Roman" w:cs="Times New Roman"/>
          <w:color w:val="333333"/>
          <w:sz w:val="24"/>
          <w:szCs w:val="24"/>
          <w:shd w:val="clear" w:color="auto" w:fill="FFFFFF"/>
        </w:rPr>
        <w:t>2017 IEEE 25th Annual International Symposium on Field-Programmable Custom Computing Machines (FCCM)</w:t>
      </w:r>
      <w:r w:rsidRPr="00943379">
        <w:rPr>
          <w:rFonts w:ascii="Times New Roman" w:hAnsi="Times New Roman" w:cs="Times New Roman"/>
          <w:color w:val="333333"/>
          <w:sz w:val="24"/>
          <w:szCs w:val="24"/>
          <w:shd w:val="clear" w:color="auto" w:fill="FFFFFF"/>
        </w:rPr>
        <w:t xml:space="preserve">, 2017, pp. 168-171, </w:t>
      </w:r>
      <w:proofErr w:type="spellStart"/>
      <w:r w:rsidRPr="00943379">
        <w:rPr>
          <w:rFonts w:ascii="Times New Roman" w:hAnsi="Times New Roman" w:cs="Times New Roman"/>
          <w:color w:val="333333"/>
          <w:sz w:val="24"/>
          <w:szCs w:val="24"/>
          <w:shd w:val="clear" w:color="auto" w:fill="FFFFFF"/>
        </w:rPr>
        <w:t>doi</w:t>
      </w:r>
      <w:proofErr w:type="spellEnd"/>
      <w:r w:rsidRPr="00943379">
        <w:rPr>
          <w:rFonts w:ascii="Times New Roman" w:hAnsi="Times New Roman" w:cs="Times New Roman"/>
          <w:color w:val="333333"/>
          <w:sz w:val="24"/>
          <w:szCs w:val="24"/>
          <w:shd w:val="clear" w:color="auto" w:fill="FFFFFF"/>
        </w:rPr>
        <w:t>: 10.1109/FCCM.2017.12.</w:t>
      </w:r>
    </w:p>
    <w:p w14:paraId="6D6A010B" w14:textId="77777777" w:rsidR="00943379" w:rsidRPr="00943379" w:rsidRDefault="00943379" w:rsidP="00943379">
      <w:pPr>
        <w:pStyle w:val="ListParagraph"/>
        <w:numPr>
          <w:ilvl w:val="1"/>
          <w:numId w:val="2"/>
        </w:numPr>
        <w:jc w:val="both"/>
        <w:rPr>
          <w:rFonts w:ascii="Times New Roman" w:hAnsi="Times New Roman" w:cs="Times New Roman"/>
          <w:b/>
          <w:bCs/>
          <w:sz w:val="24"/>
          <w:szCs w:val="24"/>
        </w:rPr>
      </w:pPr>
    </w:p>
    <w:sectPr w:rsidR="00943379" w:rsidRPr="00943379" w:rsidSect="00FC0817">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8597" w14:textId="77777777" w:rsidR="00967FF4" w:rsidRDefault="00967FF4" w:rsidP="00FC0817">
      <w:pPr>
        <w:spacing w:line="240" w:lineRule="auto"/>
      </w:pPr>
      <w:r>
        <w:separator/>
      </w:r>
    </w:p>
  </w:endnote>
  <w:endnote w:type="continuationSeparator" w:id="0">
    <w:p w14:paraId="61E59382" w14:textId="77777777" w:rsidR="00967FF4" w:rsidRDefault="00967FF4" w:rsidP="00FC0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936248"/>
      <w:docPartObj>
        <w:docPartGallery w:val="Page Numbers (Bottom of Page)"/>
        <w:docPartUnique/>
      </w:docPartObj>
    </w:sdtPr>
    <w:sdtEndPr>
      <w:rPr>
        <w:noProof/>
      </w:rPr>
    </w:sdtEndPr>
    <w:sdtContent>
      <w:p w14:paraId="6DC4EF73" w14:textId="5295F7E2" w:rsidR="00FC0817" w:rsidRDefault="00FC08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60405" w14:textId="77777777" w:rsidR="00FC0817" w:rsidRDefault="00FC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71DC" w14:textId="77777777" w:rsidR="00967FF4" w:rsidRDefault="00967FF4" w:rsidP="00FC0817">
      <w:pPr>
        <w:spacing w:line="240" w:lineRule="auto"/>
      </w:pPr>
      <w:r>
        <w:separator/>
      </w:r>
    </w:p>
  </w:footnote>
  <w:footnote w:type="continuationSeparator" w:id="0">
    <w:p w14:paraId="4DCEF2BA" w14:textId="77777777" w:rsidR="00967FF4" w:rsidRDefault="00967FF4" w:rsidP="00FC08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01BF2"/>
    <w:multiLevelType w:val="hybridMultilevel"/>
    <w:tmpl w:val="B6F2F6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95D03DE"/>
    <w:multiLevelType w:val="multilevel"/>
    <w:tmpl w:val="19EE0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2D0748"/>
    <w:multiLevelType w:val="hybridMultilevel"/>
    <w:tmpl w:val="5D864CC0"/>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F5D0E41"/>
    <w:multiLevelType w:val="hybridMultilevel"/>
    <w:tmpl w:val="155CE4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F6F5014"/>
    <w:multiLevelType w:val="hybridMultilevel"/>
    <w:tmpl w:val="AAC86A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3E32BFB"/>
    <w:multiLevelType w:val="hybridMultilevel"/>
    <w:tmpl w:val="11008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zMTQxMDM0NDMzNDVU0lEKTi0uzszPAykwrgUA64GuOywAAAA="/>
  </w:docVars>
  <w:rsids>
    <w:rsidRoot w:val="005353C3"/>
    <w:rsid w:val="00021C41"/>
    <w:rsid w:val="00143F82"/>
    <w:rsid w:val="001829FA"/>
    <w:rsid w:val="00226BB2"/>
    <w:rsid w:val="002E62DE"/>
    <w:rsid w:val="00335FAD"/>
    <w:rsid w:val="0041629D"/>
    <w:rsid w:val="00464EBA"/>
    <w:rsid w:val="004745CF"/>
    <w:rsid w:val="004A3F5D"/>
    <w:rsid w:val="004C6F35"/>
    <w:rsid w:val="004D268D"/>
    <w:rsid w:val="005353C3"/>
    <w:rsid w:val="006B408D"/>
    <w:rsid w:val="00770F46"/>
    <w:rsid w:val="007723D8"/>
    <w:rsid w:val="007B2DC4"/>
    <w:rsid w:val="00803452"/>
    <w:rsid w:val="00815B59"/>
    <w:rsid w:val="00943379"/>
    <w:rsid w:val="00957DA1"/>
    <w:rsid w:val="00967FF4"/>
    <w:rsid w:val="009D2896"/>
    <w:rsid w:val="009D7EEE"/>
    <w:rsid w:val="00BA5488"/>
    <w:rsid w:val="00BC6EEF"/>
    <w:rsid w:val="00BD59B1"/>
    <w:rsid w:val="00C26A4B"/>
    <w:rsid w:val="00C51035"/>
    <w:rsid w:val="00C65AB1"/>
    <w:rsid w:val="00D0787D"/>
    <w:rsid w:val="00D3748D"/>
    <w:rsid w:val="00E02051"/>
    <w:rsid w:val="00E72324"/>
    <w:rsid w:val="00F05D2A"/>
    <w:rsid w:val="00FC0817"/>
    <w:rsid w:val="00FE6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53C1"/>
  <w15:docId w15:val="{63659618-911C-49CB-A84E-C4760F27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8">
    <w:name w:val="heading 8"/>
    <w:basedOn w:val="Normal"/>
    <w:next w:val="Normal"/>
    <w:link w:val="Heading8Char"/>
    <w:uiPriority w:val="9"/>
    <w:semiHidden/>
    <w:unhideWhenUsed/>
    <w:qFormat/>
    <w:rsid w:val="00770F4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8Char">
    <w:name w:val="Heading 8 Char"/>
    <w:basedOn w:val="DefaultParagraphFont"/>
    <w:link w:val="Heading8"/>
    <w:uiPriority w:val="9"/>
    <w:semiHidden/>
    <w:rsid w:val="00770F46"/>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rsid w:val="00770F46"/>
    <w:pPr>
      <w:spacing w:line="360" w:lineRule="auto"/>
    </w:pPr>
    <w:rPr>
      <w:rFonts w:ascii="Times New Roman" w:eastAsia="Times New Roman" w:hAnsi="Times New Roman" w:cs="Times New Roman"/>
      <w:sz w:val="24"/>
      <w:szCs w:val="20"/>
      <w:lang w:val="en-US" w:eastAsia="en-US"/>
    </w:rPr>
  </w:style>
  <w:style w:type="character" w:customStyle="1" w:styleId="BodyTextChar">
    <w:name w:val="Body Text Char"/>
    <w:basedOn w:val="DefaultParagraphFont"/>
    <w:link w:val="BodyText"/>
    <w:rsid w:val="00770F46"/>
    <w:rPr>
      <w:rFonts w:ascii="Times New Roman" w:eastAsia="Times New Roman" w:hAnsi="Times New Roman" w:cs="Times New Roman"/>
      <w:sz w:val="24"/>
      <w:szCs w:val="20"/>
      <w:lang w:val="en-US" w:eastAsia="en-US"/>
    </w:rPr>
  </w:style>
  <w:style w:type="table" w:styleId="TableGrid">
    <w:name w:val="Table Grid"/>
    <w:basedOn w:val="TableNormal"/>
    <w:uiPriority w:val="39"/>
    <w:rsid w:val="00957D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051"/>
    <w:pPr>
      <w:ind w:left="720"/>
      <w:contextualSpacing/>
    </w:pPr>
  </w:style>
  <w:style w:type="paragraph" w:styleId="Caption">
    <w:name w:val="caption"/>
    <w:basedOn w:val="Normal"/>
    <w:next w:val="Normal"/>
    <w:uiPriority w:val="35"/>
    <w:unhideWhenUsed/>
    <w:qFormat/>
    <w:rsid w:val="00D3748D"/>
    <w:pPr>
      <w:spacing w:after="200" w:line="240" w:lineRule="auto"/>
    </w:pPr>
    <w:rPr>
      <w:i/>
      <w:iCs/>
      <w:color w:val="1F497D" w:themeColor="text2"/>
      <w:sz w:val="18"/>
      <w:szCs w:val="18"/>
    </w:rPr>
  </w:style>
  <w:style w:type="character" w:styleId="Emphasis">
    <w:name w:val="Emphasis"/>
    <w:basedOn w:val="DefaultParagraphFont"/>
    <w:uiPriority w:val="20"/>
    <w:qFormat/>
    <w:rsid w:val="00943379"/>
    <w:rPr>
      <w:i/>
      <w:iCs/>
    </w:rPr>
  </w:style>
  <w:style w:type="paragraph" w:styleId="TOCHeading">
    <w:name w:val="TOC Heading"/>
    <w:basedOn w:val="Heading1"/>
    <w:next w:val="Normal"/>
    <w:uiPriority w:val="39"/>
    <w:unhideWhenUsed/>
    <w:qFormat/>
    <w:rsid w:val="0094337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943379"/>
    <w:pPr>
      <w:spacing w:after="100"/>
      <w:ind w:left="220"/>
    </w:pPr>
  </w:style>
  <w:style w:type="character" w:styleId="Hyperlink">
    <w:name w:val="Hyperlink"/>
    <w:basedOn w:val="DefaultParagraphFont"/>
    <w:uiPriority w:val="99"/>
    <w:unhideWhenUsed/>
    <w:rsid w:val="00943379"/>
    <w:rPr>
      <w:color w:val="0000FF" w:themeColor="hyperlink"/>
      <w:u w:val="single"/>
    </w:rPr>
  </w:style>
  <w:style w:type="paragraph" w:styleId="TOC1">
    <w:name w:val="toc 1"/>
    <w:basedOn w:val="Normal"/>
    <w:next w:val="Normal"/>
    <w:autoRedefine/>
    <w:uiPriority w:val="39"/>
    <w:unhideWhenUsed/>
    <w:rsid w:val="00943379"/>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943379"/>
    <w:pPr>
      <w:spacing w:after="100" w:line="259" w:lineRule="auto"/>
      <w:ind w:left="440"/>
    </w:pPr>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FC0817"/>
    <w:pPr>
      <w:tabs>
        <w:tab w:val="center" w:pos="4513"/>
        <w:tab w:val="right" w:pos="9026"/>
      </w:tabs>
      <w:spacing w:line="240" w:lineRule="auto"/>
    </w:pPr>
  </w:style>
  <w:style w:type="character" w:customStyle="1" w:styleId="HeaderChar">
    <w:name w:val="Header Char"/>
    <w:basedOn w:val="DefaultParagraphFont"/>
    <w:link w:val="Header"/>
    <w:uiPriority w:val="99"/>
    <w:rsid w:val="00FC0817"/>
  </w:style>
  <w:style w:type="paragraph" w:styleId="Footer">
    <w:name w:val="footer"/>
    <w:basedOn w:val="Normal"/>
    <w:link w:val="FooterChar"/>
    <w:uiPriority w:val="99"/>
    <w:unhideWhenUsed/>
    <w:rsid w:val="00FC0817"/>
    <w:pPr>
      <w:tabs>
        <w:tab w:val="center" w:pos="4513"/>
        <w:tab w:val="right" w:pos="9026"/>
      </w:tabs>
      <w:spacing w:line="240" w:lineRule="auto"/>
    </w:pPr>
  </w:style>
  <w:style w:type="character" w:customStyle="1" w:styleId="FooterChar">
    <w:name w:val="Footer Char"/>
    <w:basedOn w:val="DefaultParagraphFont"/>
    <w:link w:val="Footer"/>
    <w:uiPriority w:val="99"/>
    <w:rsid w:val="00FC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775D5-4749-49D0-8CF4-499FA84D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Nigam</dc:creator>
  <cp:lastModifiedBy>Shantanu Nigam</cp:lastModifiedBy>
  <cp:revision>17</cp:revision>
  <cp:lastPrinted>2021-05-16T18:23:00Z</cp:lastPrinted>
  <dcterms:created xsi:type="dcterms:W3CDTF">2021-05-16T12:23:00Z</dcterms:created>
  <dcterms:modified xsi:type="dcterms:W3CDTF">2021-06-08T18:18:00Z</dcterms:modified>
</cp:coreProperties>
</file>